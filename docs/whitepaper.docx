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17" w:rsidRDefault="00760F17" w:rsidP="00EC37AE">
      <w:pPr>
        <w:pStyle w:val="Titel"/>
        <w:rPr>
          <w:noProof/>
        </w:rPr>
      </w:pPr>
      <w:r>
        <w:rPr>
          <w:noProof/>
        </w:rPr>
        <w:t>Blockchain Voting System</w:t>
      </w:r>
    </w:p>
    <w:p w:rsidR="00BE0ABA" w:rsidRPr="00BE0ABA" w:rsidRDefault="00BE0ABA" w:rsidP="00EC37AE">
      <w:pPr>
        <w:pStyle w:val="Untertitel"/>
      </w:pPr>
      <w:r>
        <w:t>Whitepaper</w:t>
      </w:r>
    </w:p>
    <w:p w:rsidR="00302FF2" w:rsidRDefault="00990FDE" w:rsidP="00EC37AE">
      <w:pPr>
        <w:pStyle w:val="Untertitel"/>
      </w:pPr>
      <w:r>
        <w:t>Projekte</w:t>
      </w:r>
      <w:r w:rsidR="00302FF2">
        <w:t>ntwurf eines Systems zur Durchführung allgemeiner Wahlen über das Internet</w:t>
      </w:r>
    </w:p>
    <w:p w:rsidR="00041D95" w:rsidRDefault="00041D95" w:rsidP="00965B51">
      <w:pPr>
        <w:jc w:val="center"/>
      </w:pPr>
      <w:r>
        <w:t>Louis Göttertz</w:t>
      </w:r>
    </w:p>
    <w:p w:rsidR="007231DB" w:rsidRDefault="007231DB" w:rsidP="00965B51">
      <w:pPr>
        <w:jc w:val="center"/>
      </w:pPr>
      <w:r>
        <w:t>Version 1.0</w:t>
      </w:r>
    </w:p>
    <w:p w:rsidR="002E0044" w:rsidRDefault="002E0044" w:rsidP="00FC4745">
      <w:pPr>
        <w:jc w:val="center"/>
      </w:pPr>
    </w:p>
    <w:p w:rsidR="002E0044" w:rsidRDefault="00041D95" w:rsidP="00EC37AE">
      <w:r>
        <w:rPr>
          <w:noProof/>
        </w:rPr>
        <w:drawing>
          <wp:inline distT="0" distB="0" distL="0" distR="0" wp14:anchorId="75DC9AAD" wp14:editId="2B26E20C">
            <wp:extent cx="5760720" cy="2795229"/>
            <wp:effectExtent l="0" t="0" r="0" b="571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95229"/>
                    </a:xfrm>
                    <a:prstGeom prst="rect">
                      <a:avLst/>
                    </a:prstGeom>
                  </pic:spPr>
                </pic:pic>
              </a:graphicData>
            </a:graphic>
          </wp:inline>
        </w:drawing>
      </w:r>
    </w:p>
    <w:p w:rsidR="002E0044" w:rsidRDefault="002E0044" w:rsidP="00EC37AE">
      <w:r>
        <w:br w:type="page"/>
      </w:r>
    </w:p>
    <w:p w:rsidR="00164414" w:rsidRDefault="00EE7D9E">
      <w:pPr>
        <w:pStyle w:val="Verzeichnis1"/>
        <w:rPr>
          <w:rFonts w:asciiTheme="minorHAnsi" w:eastAsiaTheme="minorEastAsia" w:hAnsiTheme="minorHAnsi"/>
          <w:b w:val="0"/>
          <w:bCs w:val="0"/>
          <w:caps w:val="0"/>
          <w:noProof/>
          <w:sz w:val="22"/>
          <w:szCs w:val="22"/>
        </w:rPr>
      </w:pPr>
      <w:r>
        <w:lastRenderedPageBreak/>
        <w:fldChar w:fldCharType="begin"/>
      </w:r>
      <w:r>
        <w:instrText xml:space="preserve"> TOC \o "1-3" \h \z \u </w:instrText>
      </w:r>
      <w:r>
        <w:fldChar w:fldCharType="separate"/>
      </w:r>
      <w:hyperlink w:anchor="_Toc467153085" w:history="1">
        <w:r w:rsidR="00164414" w:rsidRPr="00FD4F6D">
          <w:rPr>
            <w:rStyle w:val="Hyperlink"/>
          </w:rPr>
          <w:t>1.</w:t>
        </w:r>
        <w:r w:rsidR="00164414">
          <w:rPr>
            <w:rFonts w:asciiTheme="minorHAnsi" w:eastAsiaTheme="minorEastAsia" w:hAnsiTheme="minorHAnsi"/>
            <w:b w:val="0"/>
            <w:bCs w:val="0"/>
            <w:caps w:val="0"/>
            <w:noProof/>
            <w:sz w:val="22"/>
            <w:szCs w:val="22"/>
          </w:rPr>
          <w:tab/>
        </w:r>
        <w:r w:rsidR="00164414" w:rsidRPr="00FD4F6D">
          <w:rPr>
            <w:rStyle w:val="Hyperlink"/>
          </w:rPr>
          <w:t>Abstract</w:t>
        </w:r>
        <w:r w:rsidR="00164414">
          <w:rPr>
            <w:noProof/>
            <w:webHidden/>
          </w:rPr>
          <w:tab/>
        </w:r>
        <w:r w:rsidR="00164414">
          <w:rPr>
            <w:noProof/>
            <w:webHidden/>
          </w:rPr>
          <w:fldChar w:fldCharType="begin"/>
        </w:r>
        <w:r w:rsidR="00164414">
          <w:rPr>
            <w:noProof/>
            <w:webHidden/>
          </w:rPr>
          <w:instrText xml:space="preserve"> PAGEREF _Toc467153085 \h </w:instrText>
        </w:r>
        <w:r w:rsidR="00164414">
          <w:rPr>
            <w:noProof/>
            <w:webHidden/>
          </w:rPr>
        </w:r>
        <w:r w:rsidR="00164414">
          <w:rPr>
            <w:noProof/>
            <w:webHidden/>
          </w:rPr>
          <w:fldChar w:fldCharType="separate"/>
        </w:r>
        <w:r w:rsidR="00C552C6">
          <w:rPr>
            <w:noProof/>
            <w:webHidden/>
          </w:rPr>
          <w:t>4</w:t>
        </w:r>
        <w:r w:rsidR="00164414">
          <w:rPr>
            <w:noProof/>
            <w:webHidden/>
          </w:rPr>
          <w:fldChar w:fldCharType="end"/>
        </w:r>
      </w:hyperlink>
    </w:p>
    <w:p w:rsidR="00164414" w:rsidRDefault="00164414">
      <w:pPr>
        <w:pStyle w:val="Verzeichnis1"/>
        <w:rPr>
          <w:rFonts w:asciiTheme="minorHAnsi" w:eastAsiaTheme="minorEastAsia" w:hAnsiTheme="minorHAnsi"/>
          <w:b w:val="0"/>
          <w:bCs w:val="0"/>
          <w:caps w:val="0"/>
          <w:noProof/>
          <w:sz w:val="22"/>
          <w:szCs w:val="22"/>
        </w:rPr>
      </w:pPr>
      <w:hyperlink w:anchor="_Toc467153086" w:history="1">
        <w:r w:rsidRPr="00FD4F6D">
          <w:rPr>
            <w:rStyle w:val="Hyperlink"/>
          </w:rPr>
          <w:t>2.</w:t>
        </w:r>
        <w:r>
          <w:rPr>
            <w:rFonts w:asciiTheme="minorHAnsi" w:eastAsiaTheme="minorEastAsia" w:hAnsiTheme="minorHAnsi"/>
            <w:b w:val="0"/>
            <w:bCs w:val="0"/>
            <w:caps w:val="0"/>
            <w:noProof/>
            <w:sz w:val="22"/>
            <w:szCs w:val="22"/>
          </w:rPr>
          <w:tab/>
        </w:r>
        <w:r w:rsidRPr="00FD4F6D">
          <w:rPr>
            <w:rStyle w:val="Hyperlink"/>
          </w:rPr>
          <w:t>Einleitung</w:t>
        </w:r>
        <w:r>
          <w:rPr>
            <w:noProof/>
            <w:webHidden/>
          </w:rPr>
          <w:tab/>
        </w:r>
        <w:r>
          <w:rPr>
            <w:noProof/>
            <w:webHidden/>
          </w:rPr>
          <w:fldChar w:fldCharType="begin"/>
        </w:r>
        <w:r>
          <w:rPr>
            <w:noProof/>
            <w:webHidden/>
          </w:rPr>
          <w:instrText xml:space="preserve"> PAGEREF _Toc467153086 \h </w:instrText>
        </w:r>
        <w:r>
          <w:rPr>
            <w:noProof/>
            <w:webHidden/>
          </w:rPr>
        </w:r>
        <w:r>
          <w:rPr>
            <w:noProof/>
            <w:webHidden/>
          </w:rPr>
          <w:fldChar w:fldCharType="separate"/>
        </w:r>
        <w:r w:rsidR="00C552C6">
          <w:rPr>
            <w:noProof/>
            <w:webHidden/>
          </w:rPr>
          <w:t>4</w:t>
        </w:r>
        <w:r>
          <w:rPr>
            <w:noProof/>
            <w:webHidden/>
          </w:rPr>
          <w:fldChar w:fldCharType="end"/>
        </w:r>
      </w:hyperlink>
    </w:p>
    <w:p w:rsidR="00164414" w:rsidRDefault="00164414">
      <w:pPr>
        <w:pStyle w:val="Verzeichnis1"/>
        <w:rPr>
          <w:rFonts w:asciiTheme="minorHAnsi" w:eastAsiaTheme="minorEastAsia" w:hAnsiTheme="minorHAnsi"/>
          <w:b w:val="0"/>
          <w:bCs w:val="0"/>
          <w:caps w:val="0"/>
          <w:noProof/>
          <w:sz w:val="22"/>
          <w:szCs w:val="22"/>
        </w:rPr>
      </w:pPr>
      <w:hyperlink w:anchor="_Toc467153087" w:history="1">
        <w:r w:rsidRPr="00FD4F6D">
          <w:rPr>
            <w:rStyle w:val="Hyperlink"/>
          </w:rPr>
          <w:t>3.</w:t>
        </w:r>
        <w:r>
          <w:rPr>
            <w:rFonts w:asciiTheme="minorHAnsi" w:eastAsiaTheme="minorEastAsia" w:hAnsiTheme="minorHAnsi"/>
            <w:b w:val="0"/>
            <w:bCs w:val="0"/>
            <w:caps w:val="0"/>
            <w:noProof/>
            <w:sz w:val="22"/>
            <w:szCs w:val="22"/>
          </w:rPr>
          <w:tab/>
        </w:r>
        <w:r w:rsidRPr="00FD4F6D">
          <w:rPr>
            <w:rStyle w:val="Hyperlink"/>
          </w:rPr>
          <w:t>Probleme der Sicherheit bei Online-Wahlsystemen</w:t>
        </w:r>
        <w:r>
          <w:rPr>
            <w:noProof/>
            <w:webHidden/>
          </w:rPr>
          <w:tab/>
        </w:r>
        <w:r>
          <w:rPr>
            <w:noProof/>
            <w:webHidden/>
          </w:rPr>
          <w:fldChar w:fldCharType="begin"/>
        </w:r>
        <w:r>
          <w:rPr>
            <w:noProof/>
            <w:webHidden/>
          </w:rPr>
          <w:instrText xml:space="preserve"> PAGEREF _Toc467153087 \h </w:instrText>
        </w:r>
        <w:r>
          <w:rPr>
            <w:noProof/>
            <w:webHidden/>
          </w:rPr>
        </w:r>
        <w:r>
          <w:rPr>
            <w:noProof/>
            <w:webHidden/>
          </w:rPr>
          <w:fldChar w:fldCharType="separate"/>
        </w:r>
        <w:r w:rsidR="00C552C6">
          <w:rPr>
            <w:noProof/>
            <w:webHidden/>
          </w:rPr>
          <w:t>9</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088" w:history="1">
        <w:r w:rsidRPr="00FD4F6D">
          <w:rPr>
            <w:rStyle w:val="Hyperlink"/>
          </w:rPr>
          <w:t>Geheimhaltung</w:t>
        </w:r>
        <w:r>
          <w:rPr>
            <w:noProof/>
            <w:webHidden/>
          </w:rPr>
          <w:tab/>
        </w:r>
        <w:r>
          <w:rPr>
            <w:noProof/>
            <w:webHidden/>
          </w:rPr>
          <w:fldChar w:fldCharType="begin"/>
        </w:r>
        <w:r>
          <w:rPr>
            <w:noProof/>
            <w:webHidden/>
          </w:rPr>
          <w:instrText xml:space="preserve"> PAGEREF _Toc467153088 \h </w:instrText>
        </w:r>
        <w:r>
          <w:rPr>
            <w:noProof/>
            <w:webHidden/>
          </w:rPr>
        </w:r>
        <w:r>
          <w:rPr>
            <w:noProof/>
            <w:webHidden/>
          </w:rPr>
          <w:fldChar w:fldCharType="separate"/>
        </w:r>
        <w:r w:rsidR="00C552C6">
          <w:rPr>
            <w:noProof/>
            <w:webHidden/>
          </w:rPr>
          <w:t>11</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089" w:history="1">
        <w:r w:rsidRPr="00FD4F6D">
          <w:rPr>
            <w:rStyle w:val="Hyperlink"/>
            <w:lang w:val="en-US"/>
          </w:rPr>
          <w:t>Coercion</w:t>
        </w:r>
        <w:r w:rsidRPr="00FD4F6D">
          <w:rPr>
            <w:rStyle w:val="Hyperlink"/>
          </w:rPr>
          <w:t xml:space="preserve"> </w:t>
        </w:r>
        <w:r w:rsidRPr="00FD4F6D">
          <w:rPr>
            <w:rStyle w:val="Hyperlink"/>
            <w:lang w:val="en-US"/>
          </w:rPr>
          <w:t>resistance</w:t>
        </w:r>
        <w:r>
          <w:rPr>
            <w:noProof/>
            <w:webHidden/>
          </w:rPr>
          <w:tab/>
        </w:r>
        <w:r>
          <w:rPr>
            <w:noProof/>
            <w:webHidden/>
          </w:rPr>
          <w:fldChar w:fldCharType="begin"/>
        </w:r>
        <w:r>
          <w:rPr>
            <w:noProof/>
            <w:webHidden/>
          </w:rPr>
          <w:instrText xml:space="preserve"> PAGEREF _Toc467153089 \h </w:instrText>
        </w:r>
        <w:r>
          <w:rPr>
            <w:noProof/>
            <w:webHidden/>
          </w:rPr>
        </w:r>
        <w:r>
          <w:rPr>
            <w:noProof/>
            <w:webHidden/>
          </w:rPr>
          <w:fldChar w:fldCharType="separate"/>
        </w:r>
        <w:r w:rsidR="00C552C6">
          <w:rPr>
            <w:noProof/>
            <w:webHidden/>
          </w:rPr>
          <w:t>11</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090" w:history="1">
        <w:r w:rsidRPr="00FD4F6D">
          <w:rPr>
            <w:rStyle w:val="Hyperlink"/>
          </w:rPr>
          <w:t>Anonymität</w:t>
        </w:r>
        <w:r>
          <w:rPr>
            <w:noProof/>
            <w:webHidden/>
          </w:rPr>
          <w:tab/>
        </w:r>
        <w:r>
          <w:rPr>
            <w:noProof/>
            <w:webHidden/>
          </w:rPr>
          <w:fldChar w:fldCharType="begin"/>
        </w:r>
        <w:r>
          <w:rPr>
            <w:noProof/>
            <w:webHidden/>
          </w:rPr>
          <w:instrText xml:space="preserve"> PAGEREF _Toc467153090 \h </w:instrText>
        </w:r>
        <w:r>
          <w:rPr>
            <w:noProof/>
            <w:webHidden/>
          </w:rPr>
        </w:r>
        <w:r>
          <w:rPr>
            <w:noProof/>
            <w:webHidden/>
          </w:rPr>
          <w:fldChar w:fldCharType="separate"/>
        </w:r>
        <w:r w:rsidR="00C552C6">
          <w:rPr>
            <w:noProof/>
            <w:webHidden/>
          </w:rPr>
          <w:t>12</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091" w:history="1">
        <w:r w:rsidRPr="00FD4F6D">
          <w:rPr>
            <w:rStyle w:val="Hyperlink"/>
          </w:rPr>
          <w:t>Authentifizierung</w:t>
        </w:r>
        <w:r>
          <w:rPr>
            <w:noProof/>
            <w:webHidden/>
          </w:rPr>
          <w:tab/>
        </w:r>
        <w:r>
          <w:rPr>
            <w:noProof/>
            <w:webHidden/>
          </w:rPr>
          <w:fldChar w:fldCharType="begin"/>
        </w:r>
        <w:r>
          <w:rPr>
            <w:noProof/>
            <w:webHidden/>
          </w:rPr>
          <w:instrText xml:space="preserve"> PAGEREF _Toc467153091 \h </w:instrText>
        </w:r>
        <w:r>
          <w:rPr>
            <w:noProof/>
            <w:webHidden/>
          </w:rPr>
        </w:r>
        <w:r>
          <w:rPr>
            <w:noProof/>
            <w:webHidden/>
          </w:rPr>
          <w:fldChar w:fldCharType="separate"/>
        </w:r>
        <w:r w:rsidR="00C552C6">
          <w:rPr>
            <w:noProof/>
            <w:webHidden/>
          </w:rPr>
          <w:t>12</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092" w:history="1">
        <w:r w:rsidRPr="00FD4F6D">
          <w:rPr>
            <w:rStyle w:val="Hyperlink"/>
          </w:rPr>
          <w:t>Verfügbarkeit</w:t>
        </w:r>
        <w:r>
          <w:rPr>
            <w:noProof/>
            <w:webHidden/>
          </w:rPr>
          <w:tab/>
        </w:r>
        <w:r>
          <w:rPr>
            <w:noProof/>
            <w:webHidden/>
          </w:rPr>
          <w:fldChar w:fldCharType="begin"/>
        </w:r>
        <w:r>
          <w:rPr>
            <w:noProof/>
            <w:webHidden/>
          </w:rPr>
          <w:instrText xml:space="preserve"> PAGEREF _Toc467153092 \h </w:instrText>
        </w:r>
        <w:r>
          <w:rPr>
            <w:noProof/>
            <w:webHidden/>
          </w:rPr>
          <w:fldChar w:fldCharType="separate"/>
        </w:r>
        <w:r w:rsidR="00C552C6">
          <w:rPr>
            <w:b w:val="0"/>
            <w:bCs w:val="0"/>
            <w:noProof/>
            <w:webHidden/>
          </w:rPr>
          <w:t>Fehler! Textmarke nicht definiert.</w:t>
        </w:r>
        <w:r>
          <w:rPr>
            <w:noProof/>
            <w:webHidden/>
          </w:rPr>
          <w:fldChar w:fldCharType="end"/>
        </w:r>
      </w:hyperlink>
    </w:p>
    <w:p w:rsidR="00164414" w:rsidRDefault="00164414">
      <w:pPr>
        <w:pStyle w:val="Verzeichnis1"/>
        <w:rPr>
          <w:rFonts w:asciiTheme="minorHAnsi" w:eastAsiaTheme="minorEastAsia" w:hAnsiTheme="minorHAnsi"/>
          <w:b w:val="0"/>
          <w:bCs w:val="0"/>
          <w:caps w:val="0"/>
          <w:noProof/>
          <w:sz w:val="22"/>
          <w:szCs w:val="22"/>
        </w:rPr>
      </w:pPr>
      <w:hyperlink w:anchor="_Toc467153093" w:history="1">
        <w:r w:rsidRPr="00FD4F6D">
          <w:rPr>
            <w:rStyle w:val="Hyperlink"/>
          </w:rPr>
          <w:t>4.</w:t>
        </w:r>
        <w:r>
          <w:rPr>
            <w:rFonts w:asciiTheme="minorHAnsi" w:eastAsiaTheme="minorEastAsia" w:hAnsiTheme="minorHAnsi"/>
            <w:b w:val="0"/>
            <w:bCs w:val="0"/>
            <w:caps w:val="0"/>
            <w:noProof/>
            <w:sz w:val="22"/>
            <w:szCs w:val="22"/>
          </w:rPr>
          <w:tab/>
        </w:r>
        <w:r w:rsidRPr="00FD4F6D">
          <w:rPr>
            <w:rStyle w:val="Hyperlink"/>
          </w:rPr>
          <w:t>Bestandteile und Funktionen eines Wahlsystems zur Durchführung von Online-Wahlen</w:t>
        </w:r>
        <w:r>
          <w:rPr>
            <w:noProof/>
            <w:webHidden/>
          </w:rPr>
          <w:tab/>
        </w:r>
        <w:r>
          <w:rPr>
            <w:noProof/>
            <w:webHidden/>
          </w:rPr>
          <w:fldChar w:fldCharType="begin"/>
        </w:r>
        <w:r>
          <w:rPr>
            <w:noProof/>
            <w:webHidden/>
          </w:rPr>
          <w:instrText xml:space="preserve"> PAGEREF _Toc467153093 \h </w:instrText>
        </w:r>
        <w:r>
          <w:rPr>
            <w:noProof/>
            <w:webHidden/>
          </w:rPr>
        </w:r>
        <w:r>
          <w:rPr>
            <w:noProof/>
            <w:webHidden/>
          </w:rPr>
          <w:fldChar w:fldCharType="separate"/>
        </w:r>
        <w:r w:rsidR="00C552C6">
          <w:rPr>
            <w:noProof/>
            <w:webHidden/>
          </w:rPr>
          <w:t>13</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094" w:history="1">
        <w:r w:rsidRPr="00FD4F6D">
          <w:rPr>
            <w:rStyle w:val="Hyperlink"/>
          </w:rPr>
          <w:t>Erweiterte Anforderungen</w:t>
        </w:r>
        <w:r>
          <w:rPr>
            <w:noProof/>
            <w:webHidden/>
          </w:rPr>
          <w:tab/>
        </w:r>
        <w:r>
          <w:rPr>
            <w:noProof/>
            <w:webHidden/>
          </w:rPr>
          <w:fldChar w:fldCharType="begin"/>
        </w:r>
        <w:r>
          <w:rPr>
            <w:noProof/>
            <w:webHidden/>
          </w:rPr>
          <w:instrText xml:space="preserve"> PAGEREF _Toc467153094 \h </w:instrText>
        </w:r>
        <w:r>
          <w:rPr>
            <w:noProof/>
            <w:webHidden/>
          </w:rPr>
        </w:r>
        <w:r>
          <w:rPr>
            <w:noProof/>
            <w:webHidden/>
          </w:rPr>
          <w:fldChar w:fldCharType="separate"/>
        </w:r>
        <w:r w:rsidR="00C552C6">
          <w:rPr>
            <w:noProof/>
            <w:webHidden/>
          </w:rPr>
          <w:t>13</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095" w:history="1">
        <w:r w:rsidRPr="00FD4F6D">
          <w:rPr>
            <w:rStyle w:val="Hyperlink"/>
          </w:rPr>
          <w:t>Umsetzung</w:t>
        </w:r>
        <w:r>
          <w:rPr>
            <w:noProof/>
            <w:webHidden/>
          </w:rPr>
          <w:tab/>
        </w:r>
        <w:r>
          <w:rPr>
            <w:noProof/>
            <w:webHidden/>
          </w:rPr>
          <w:fldChar w:fldCharType="begin"/>
        </w:r>
        <w:r>
          <w:rPr>
            <w:noProof/>
            <w:webHidden/>
          </w:rPr>
          <w:instrText xml:space="preserve"> PAGEREF _Toc467153095 \h </w:instrText>
        </w:r>
        <w:r>
          <w:rPr>
            <w:noProof/>
            <w:webHidden/>
          </w:rPr>
        </w:r>
        <w:r>
          <w:rPr>
            <w:noProof/>
            <w:webHidden/>
          </w:rPr>
          <w:fldChar w:fldCharType="separate"/>
        </w:r>
        <w:r w:rsidR="00C552C6">
          <w:rPr>
            <w:noProof/>
            <w:webHidden/>
          </w:rPr>
          <w:t>13</w:t>
        </w:r>
        <w:r>
          <w:rPr>
            <w:noProof/>
            <w:webHidden/>
          </w:rPr>
          <w:fldChar w:fldCharType="end"/>
        </w:r>
      </w:hyperlink>
    </w:p>
    <w:p w:rsidR="00164414" w:rsidRDefault="00164414">
      <w:pPr>
        <w:pStyle w:val="Verzeichnis3"/>
        <w:rPr>
          <w:rFonts w:eastAsiaTheme="minorEastAsia"/>
          <w:noProof/>
          <w:sz w:val="22"/>
          <w:szCs w:val="22"/>
        </w:rPr>
      </w:pPr>
      <w:hyperlink w:anchor="_Toc467153096" w:history="1">
        <w:r w:rsidRPr="00FD4F6D">
          <w:rPr>
            <w:rStyle w:val="Hyperlink"/>
          </w:rPr>
          <w:t>Das Blockchain-Protokoll für eine Online-Wahl</w:t>
        </w:r>
        <w:r>
          <w:rPr>
            <w:noProof/>
            <w:webHidden/>
          </w:rPr>
          <w:tab/>
        </w:r>
        <w:r>
          <w:rPr>
            <w:noProof/>
            <w:webHidden/>
          </w:rPr>
          <w:fldChar w:fldCharType="begin"/>
        </w:r>
        <w:r>
          <w:rPr>
            <w:noProof/>
            <w:webHidden/>
          </w:rPr>
          <w:instrText xml:space="preserve"> PAGEREF _Toc467153096 \h </w:instrText>
        </w:r>
        <w:r>
          <w:rPr>
            <w:noProof/>
            <w:webHidden/>
          </w:rPr>
        </w:r>
        <w:r>
          <w:rPr>
            <w:noProof/>
            <w:webHidden/>
          </w:rPr>
          <w:fldChar w:fldCharType="separate"/>
        </w:r>
        <w:r w:rsidR="00C552C6">
          <w:rPr>
            <w:noProof/>
            <w:webHidden/>
          </w:rPr>
          <w:t>13</w:t>
        </w:r>
        <w:r>
          <w:rPr>
            <w:noProof/>
            <w:webHidden/>
          </w:rPr>
          <w:fldChar w:fldCharType="end"/>
        </w:r>
      </w:hyperlink>
    </w:p>
    <w:p w:rsidR="00164414" w:rsidRDefault="00164414">
      <w:pPr>
        <w:pStyle w:val="Verzeichnis3"/>
        <w:rPr>
          <w:rFonts w:eastAsiaTheme="minorEastAsia"/>
          <w:noProof/>
          <w:sz w:val="22"/>
          <w:szCs w:val="22"/>
        </w:rPr>
      </w:pPr>
      <w:hyperlink w:anchor="_Toc467153097" w:history="1">
        <w:r w:rsidRPr="00FD4F6D">
          <w:rPr>
            <w:rStyle w:val="Hyperlink"/>
          </w:rPr>
          <w:t>Notwendige funktionelle Abweichungen/Eigenschaften des Wahlsystems gegenüber dem Bitcoin-Protokoll:</w:t>
        </w:r>
        <w:r>
          <w:rPr>
            <w:noProof/>
            <w:webHidden/>
          </w:rPr>
          <w:tab/>
        </w:r>
        <w:r>
          <w:rPr>
            <w:noProof/>
            <w:webHidden/>
          </w:rPr>
          <w:fldChar w:fldCharType="begin"/>
        </w:r>
        <w:r>
          <w:rPr>
            <w:noProof/>
            <w:webHidden/>
          </w:rPr>
          <w:instrText xml:space="preserve"> PAGEREF _Toc467153097 \h </w:instrText>
        </w:r>
        <w:r>
          <w:rPr>
            <w:noProof/>
            <w:webHidden/>
          </w:rPr>
        </w:r>
        <w:r>
          <w:rPr>
            <w:noProof/>
            <w:webHidden/>
          </w:rPr>
          <w:fldChar w:fldCharType="separate"/>
        </w:r>
        <w:r w:rsidR="00C552C6">
          <w:rPr>
            <w:noProof/>
            <w:webHidden/>
          </w:rPr>
          <w:t>15</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098" w:history="1">
        <w:r w:rsidRPr="00FD4F6D">
          <w:rPr>
            <w:rStyle w:val="Hyperlink"/>
          </w:rPr>
          <w:t>Netzwerk</w:t>
        </w:r>
        <w:r>
          <w:rPr>
            <w:noProof/>
            <w:webHidden/>
          </w:rPr>
          <w:tab/>
        </w:r>
        <w:r>
          <w:rPr>
            <w:noProof/>
            <w:webHidden/>
          </w:rPr>
          <w:fldChar w:fldCharType="begin"/>
        </w:r>
        <w:r>
          <w:rPr>
            <w:noProof/>
            <w:webHidden/>
          </w:rPr>
          <w:instrText xml:space="preserve"> PAGEREF _Toc467153098 \h </w:instrText>
        </w:r>
        <w:r>
          <w:rPr>
            <w:noProof/>
            <w:webHidden/>
          </w:rPr>
        </w:r>
        <w:r>
          <w:rPr>
            <w:noProof/>
            <w:webHidden/>
          </w:rPr>
          <w:fldChar w:fldCharType="separate"/>
        </w:r>
        <w:r w:rsidR="00C552C6">
          <w:rPr>
            <w:noProof/>
            <w:webHidden/>
          </w:rPr>
          <w:t>16</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099" w:history="1">
        <w:r w:rsidRPr="00FD4F6D">
          <w:rPr>
            <w:rStyle w:val="Hyperlink"/>
          </w:rPr>
          <w:t>Daten-Model</w:t>
        </w:r>
        <w:r>
          <w:rPr>
            <w:noProof/>
            <w:webHidden/>
          </w:rPr>
          <w:tab/>
        </w:r>
        <w:r>
          <w:rPr>
            <w:noProof/>
            <w:webHidden/>
          </w:rPr>
          <w:fldChar w:fldCharType="begin"/>
        </w:r>
        <w:r>
          <w:rPr>
            <w:noProof/>
            <w:webHidden/>
          </w:rPr>
          <w:instrText xml:space="preserve"> PAGEREF _Toc467153099 \h </w:instrText>
        </w:r>
        <w:r>
          <w:rPr>
            <w:noProof/>
            <w:webHidden/>
          </w:rPr>
        </w:r>
        <w:r>
          <w:rPr>
            <w:noProof/>
            <w:webHidden/>
          </w:rPr>
          <w:fldChar w:fldCharType="separate"/>
        </w:r>
        <w:r w:rsidR="00C552C6">
          <w:rPr>
            <w:noProof/>
            <w:webHidden/>
          </w:rPr>
          <w:t>16</w:t>
        </w:r>
        <w:r>
          <w:rPr>
            <w:noProof/>
            <w:webHidden/>
          </w:rPr>
          <w:fldChar w:fldCharType="end"/>
        </w:r>
      </w:hyperlink>
    </w:p>
    <w:p w:rsidR="00164414" w:rsidRDefault="00164414">
      <w:pPr>
        <w:pStyle w:val="Verzeichnis3"/>
        <w:rPr>
          <w:rFonts w:eastAsiaTheme="minorEastAsia"/>
          <w:noProof/>
          <w:sz w:val="22"/>
          <w:szCs w:val="22"/>
        </w:rPr>
      </w:pPr>
      <w:hyperlink w:anchor="_Toc467153100" w:history="1">
        <w:r w:rsidRPr="00FD4F6D">
          <w:rPr>
            <w:rStyle w:val="Hyperlink"/>
          </w:rPr>
          <w:t>Wählerlisten</w:t>
        </w:r>
        <w:r>
          <w:rPr>
            <w:noProof/>
            <w:webHidden/>
          </w:rPr>
          <w:tab/>
        </w:r>
        <w:r>
          <w:rPr>
            <w:noProof/>
            <w:webHidden/>
          </w:rPr>
          <w:fldChar w:fldCharType="begin"/>
        </w:r>
        <w:r>
          <w:rPr>
            <w:noProof/>
            <w:webHidden/>
          </w:rPr>
          <w:instrText xml:space="preserve"> PAGEREF _Toc467153100 \h </w:instrText>
        </w:r>
        <w:r>
          <w:rPr>
            <w:noProof/>
            <w:webHidden/>
          </w:rPr>
        </w:r>
        <w:r>
          <w:rPr>
            <w:noProof/>
            <w:webHidden/>
          </w:rPr>
          <w:fldChar w:fldCharType="separate"/>
        </w:r>
        <w:r w:rsidR="00C552C6">
          <w:rPr>
            <w:noProof/>
            <w:webHidden/>
          </w:rPr>
          <w:t>17</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01" w:history="1">
        <w:r w:rsidRPr="00FD4F6D">
          <w:rPr>
            <w:rStyle w:val="Hyperlink"/>
          </w:rPr>
          <w:t>Controller</w:t>
        </w:r>
        <w:r>
          <w:rPr>
            <w:noProof/>
            <w:webHidden/>
          </w:rPr>
          <w:tab/>
        </w:r>
        <w:r>
          <w:rPr>
            <w:noProof/>
            <w:webHidden/>
          </w:rPr>
          <w:fldChar w:fldCharType="begin"/>
        </w:r>
        <w:r>
          <w:rPr>
            <w:noProof/>
            <w:webHidden/>
          </w:rPr>
          <w:instrText xml:space="preserve"> PAGEREF _Toc467153101 \h </w:instrText>
        </w:r>
        <w:r>
          <w:rPr>
            <w:noProof/>
            <w:webHidden/>
          </w:rPr>
        </w:r>
        <w:r>
          <w:rPr>
            <w:noProof/>
            <w:webHidden/>
          </w:rPr>
          <w:fldChar w:fldCharType="separate"/>
        </w:r>
        <w:r w:rsidR="00C552C6">
          <w:rPr>
            <w:noProof/>
            <w:webHidden/>
          </w:rPr>
          <w:t>18</w:t>
        </w:r>
        <w:r>
          <w:rPr>
            <w:noProof/>
            <w:webHidden/>
          </w:rPr>
          <w:fldChar w:fldCharType="end"/>
        </w:r>
      </w:hyperlink>
    </w:p>
    <w:p w:rsidR="00164414" w:rsidRDefault="00164414">
      <w:pPr>
        <w:pStyle w:val="Verzeichnis3"/>
        <w:rPr>
          <w:rFonts w:eastAsiaTheme="minorEastAsia"/>
          <w:noProof/>
          <w:sz w:val="22"/>
          <w:szCs w:val="22"/>
        </w:rPr>
      </w:pPr>
      <w:hyperlink w:anchor="_Toc467153102" w:history="1">
        <w:r w:rsidRPr="00FD4F6D">
          <w:rPr>
            <w:rStyle w:val="Hyperlink"/>
          </w:rPr>
          <w:t>Project Controller</w:t>
        </w:r>
        <w:r>
          <w:rPr>
            <w:noProof/>
            <w:webHidden/>
          </w:rPr>
          <w:tab/>
        </w:r>
        <w:r>
          <w:rPr>
            <w:noProof/>
            <w:webHidden/>
          </w:rPr>
          <w:fldChar w:fldCharType="begin"/>
        </w:r>
        <w:r>
          <w:rPr>
            <w:noProof/>
            <w:webHidden/>
          </w:rPr>
          <w:instrText xml:space="preserve"> PAGEREF _Toc467153102 \h </w:instrText>
        </w:r>
        <w:r>
          <w:rPr>
            <w:noProof/>
            <w:webHidden/>
          </w:rPr>
        </w:r>
        <w:r>
          <w:rPr>
            <w:noProof/>
            <w:webHidden/>
          </w:rPr>
          <w:fldChar w:fldCharType="separate"/>
        </w:r>
        <w:r w:rsidR="00C552C6">
          <w:rPr>
            <w:noProof/>
            <w:webHidden/>
          </w:rPr>
          <w:t>18</w:t>
        </w:r>
        <w:r>
          <w:rPr>
            <w:noProof/>
            <w:webHidden/>
          </w:rPr>
          <w:fldChar w:fldCharType="end"/>
        </w:r>
      </w:hyperlink>
    </w:p>
    <w:p w:rsidR="00164414" w:rsidRDefault="00164414">
      <w:pPr>
        <w:pStyle w:val="Verzeichnis3"/>
        <w:rPr>
          <w:rFonts w:eastAsiaTheme="minorEastAsia"/>
          <w:noProof/>
          <w:sz w:val="22"/>
          <w:szCs w:val="22"/>
        </w:rPr>
      </w:pPr>
      <w:hyperlink w:anchor="_Toc467153103" w:history="1">
        <w:r w:rsidRPr="00FD4F6D">
          <w:rPr>
            <w:rStyle w:val="Hyperlink"/>
          </w:rPr>
          <w:t>Ballot Controller</w:t>
        </w:r>
        <w:r>
          <w:rPr>
            <w:noProof/>
            <w:webHidden/>
          </w:rPr>
          <w:tab/>
        </w:r>
        <w:r>
          <w:rPr>
            <w:noProof/>
            <w:webHidden/>
          </w:rPr>
          <w:fldChar w:fldCharType="begin"/>
        </w:r>
        <w:r>
          <w:rPr>
            <w:noProof/>
            <w:webHidden/>
          </w:rPr>
          <w:instrText xml:space="preserve"> PAGEREF _Toc467153103 \h </w:instrText>
        </w:r>
        <w:r>
          <w:rPr>
            <w:noProof/>
            <w:webHidden/>
          </w:rPr>
        </w:r>
        <w:r>
          <w:rPr>
            <w:noProof/>
            <w:webHidden/>
          </w:rPr>
          <w:fldChar w:fldCharType="separate"/>
        </w:r>
        <w:r w:rsidR="00C552C6">
          <w:rPr>
            <w:noProof/>
            <w:webHidden/>
          </w:rPr>
          <w:t>18</w:t>
        </w:r>
        <w:r>
          <w:rPr>
            <w:noProof/>
            <w:webHidden/>
          </w:rPr>
          <w:fldChar w:fldCharType="end"/>
        </w:r>
      </w:hyperlink>
    </w:p>
    <w:p w:rsidR="00164414" w:rsidRDefault="00164414">
      <w:pPr>
        <w:pStyle w:val="Verzeichnis1"/>
        <w:rPr>
          <w:rFonts w:asciiTheme="minorHAnsi" w:eastAsiaTheme="minorEastAsia" w:hAnsiTheme="minorHAnsi"/>
          <w:b w:val="0"/>
          <w:bCs w:val="0"/>
          <w:caps w:val="0"/>
          <w:noProof/>
          <w:sz w:val="22"/>
          <w:szCs w:val="22"/>
        </w:rPr>
      </w:pPr>
      <w:hyperlink w:anchor="_Toc467153104" w:history="1">
        <w:r w:rsidRPr="00FD4F6D">
          <w:rPr>
            <w:rStyle w:val="Hyperlink"/>
            <w:rFonts w:eastAsia="Times New Roman"/>
          </w:rPr>
          <w:t>5.</w:t>
        </w:r>
        <w:r>
          <w:rPr>
            <w:rFonts w:asciiTheme="minorHAnsi" w:eastAsiaTheme="minorEastAsia" w:hAnsiTheme="minorHAnsi"/>
            <w:b w:val="0"/>
            <w:bCs w:val="0"/>
            <w:caps w:val="0"/>
            <w:noProof/>
            <w:sz w:val="22"/>
            <w:szCs w:val="22"/>
          </w:rPr>
          <w:tab/>
        </w:r>
        <w:r w:rsidRPr="00FD4F6D">
          <w:rPr>
            <w:rStyle w:val="Hyperlink"/>
            <w:rFonts w:eastAsia="Times New Roman"/>
          </w:rPr>
          <w:t>Entwicklung des Prototyps für ein blockchain-basiertes System zur Durchführung von Online-Wahlen</w:t>
        </w:r>
        <w:r>
          <w:rPr>
            <w:noProof/>
            <w:webHidden/>
          </w:rPr>
          <w:tab/>
        </w:r>
        <w:r>
          <w:rPr>
            <w:noProof/>
            <w:webHidden/>
          </w:rPr>
          <w:fldChar w:fldCharType="begin"/>
        </w:r>
        <w:r>
          <w:rPr>
            <w:noProof/>
            <w:webHidden/>
          </w:rPr>
          <w:instrText xml:space="preserve"> PAGEREF _Toc467153104 \h </w:instrText>
        </w:r>
        <w:r>
          <w:rPr>
            <w:noProof/>
            <w:webHidden/>
          </w:rPr>
        </w:r>
        <w:r>
          <w:rPr>
            <w:noProof/>
            <w:webHidden/>
          </w:rPr>
          <w:fldChar w:fldCharType="separate"/>
        </w:r>
        <w:r w:rsidR="00C552C6">
          <w:rPr>
            <w:noProof/>
            <w:webHidden/>
          </w:rPr>
          <w:t>20</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05" w:history="1">
        <w:r w:rsidRPr="00FD4F6D">
          <w:rPr>
            <w:rStyle w:val="Hyperlink"/>
          </w:rPr>
          <w:t>Clients</w:t>
        </w:r>
        <w:r>
          <w:rPr>
            <w:noProof/>
            <w:webHidden/>
          </w:rPr>
          <w:tab/>
        </w:r>
        <w:r>
          <w:rPr>
            <w:noProof/>
            <w:webHidden/>
          </w:rPr>
          <w:fldChar w:fldCharType="begin"/>
        </w:r>
        <w:r>
          <w:rPr>
            <w:noProof/>
            <w:webHidden/>
          </w:rPr>
          <w:instrText xml:space="preserve"> PAGEREF _Toc467153105 \h </w:instrText>
        </w:r>
        <w:r>
          <w:rPr>
            <w:noProof/>
            <w:webHidden/>
          </w:rPr>
        </w:r>
        <w:r>
          <w:rPr>
            <w:noProof/>
            <w:webHidden/>
          </w:rPr>
          <w:fldChar w:fldCharType="separate"/>
        </w:r>
        <w:r w:rsidR="00C552C6">
          <w:rPr>
            <w:noProof/>
            <w:webHidden/>
          </w:rPr>
          <w:t>23</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06" w:history="1">
        <w:r w:rsidRPr="00FD4F6D">
          <w:rPr>
            <w:rStyle w:val="Hyperlink"/>
          </w:rPr>
          <w:t>Multichain</w:t>
        </w:r>
        <w:r>
          <w:rPr>
            <w:noProof/>
            <w:webHidden/>
          </w:rPr>
          <w:tab/>
        </w:r>
        <w:r>
          <w:rPr>
            <w:noProof/>
            <w:webHidden/>
          </w:rPr>
          <w:fldChar w:fldCharType="begin"/>
        </w:r>
        <w:r>
          <w:rPr>
            <w:noProof/>
            <w:webHidden/>
          </w:rPr>
          <w:instrText xml:space="preserve"> PAGEREF _Toc467153106 \h </w:instrText>
        </w:r>
        <w:r>
          <w:rPr>
            <w:noProof/>
            <w:webHidden/>
          </w:rPr>
        </w:r>
        <w:r>
          <w:rPr>
            <w:noProof/>
            <w:webHidden/>
          </w:rPr>
          <w:fldChar w:fldCharType="separate"/>
        </w:r>
        <w:r w:rsidR="00C552C6">
          <w:rPr>
            <w:noProof/>
            <w:webHidden/>
          </w:rPr>
          <w:t>24</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07" w:history="1">
        <w:r w:rsidRPr="00FD4F6D">
          <w:rPr>
            <w:rStyle w:val="Hyperlink"/>
          </w:rPr>
          <w:t>Hyperledger</w:t>
        </w:r>
        <w:r>
          <w:rPr>
            <w:noProof/>
            <w:webHidden/>
          </w:rPr>
          <w:tab/>
        </w:r>
        <w:r>
          <w:rPr>
            <w:noProof/>
            <w:webHidden/>
          </w:rPr>
          <w:fldChar w:fldCharType="begin"/>
        </w:r>
        <w:r>
          <w:rPr>
            <w:noProof/>
            <w:webHidden/>
          </w:rPr>
          <w:instrText xml:space="preserve"> PAGEREF _Toc467153107 \h </w:instrText>
        </w:r>
        <w:r>
          <w:rPr>
            <w:noProof/>
            <w:webHidden/>
          </w:rPr>
        </w:r>
        <w:r>
          <w:rPr>
            <w:noProof/>
            <w:webHidden/>
          </w:rPr>
          <w:fldChar w:fldCharType="separate"/>
        </w:r>
        <w:r w:rsidR="00C552C6">
          <w:rPr>
            <w:noProof/>
            <w:webHidden/>
          </w:rPr>
          <w:t>25</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08" w:history="1">
        <w:r w:rsidRPr="00FD4F6D">
          <w:rPr>
            <w:rStyle w:val="Hyperlink"/>
          </w:rPr>
          <w:t>Vorläufige Architektur des Prototypen (Synthese, Fazit)</w:t>
        </w:r>
        <w:r>
          <w:rPr>
            <w:noProof/>
            <w:webHidden/>
          </w:rPr>
          <w:tab/>
        </w:r>
        <w:r>
          <w:rPr>
            <w:noProof/>
            <w:webHidden/>
          </w:rPr>
          <w:fldChar w:fldCharType="begin"/>
        </w:r>
        <w:r>
          <w:rPr>
            <w:noProof/>
            <w:webHidden/>
          </w:rPr>
          <w:instrText xml:space="preserve"> PAGEREF _Toc467153108 \h </w:instrText>
        </w:r>
        <w:r>
          <w:rPr>
            <w:noProof/>
            <w:webHidden/>
          </w:rPr>
        </w:r>
        <w:r>
          <w:rPr>
            <w:noProof/>
            <w:webHidden/>
          </w:rPr>
          <w:fldChar w:fldCharType="separate"/>
        </w:r>
        <w:r w:rsidR="00C552C6">
          <w:rPr>
            <w:noProof/>
            <w:webHidden/>
          </w:rPr>
          <w:t>25</w:t>
        </w:r>
        <w:r>
          <w:rPr>
            <w:noProof/>
            <w:webHidden/>
          </w:rPr>
          <w:fldChar w:fldCharType="end"/>
        </w:r>
      </w:hyperlink>
    </w:p>
    <w:p w:rsidR="00164414" w:rsidRDefault="00164414">
      <w:pPr>
        <w:pStyle w:val="Verzeichnis3"/>
        <w:rPr>
          <w:rFonts w:eastAsiaTheme="minorEastAsia"/>
          <w:noProof/>
          <w:sz w:val="22"/>
          <w:szCs w:val="22"/>
        </w:rPr>
      </w:pPr>
      <w:hyperlink w:anchor="_Toc467153109" w:history="1">
        <w:r w:rsidRPr="00FD4F6D">
          <w:rPr>
            <w:rStyle w:val="Hyperlink"/>
          </w:rPr>
          <w:t>Versiegelung der Wahl</w:t>
        </w:r>
        <w:r>
          <w:rPr>
            <w:noProof/>
            <w:webHidden/>
          </w:rPr>
          <w:tab/>
        </w:r>
        <w:r>
          <w:rPr>
            <w:noProof/>
            <w:webHidden/>
          </w:rPr>
          <w:fldChar w:fldCharType="begin"/>
        </w:r>
        <w:r>
          <w:rPr>
            <w:noProof/>
            <w:webHidden/>
          </w:rPr>
          <w:instrText xml:space="preserve"> PAGEREF _Toc467153109 \h </w:instrText>
        </w:r>
        <w:r>
          <w:rPr>
            <w:noProof/>
            <w:webHidden/>
          </w:rPr>
        </w:r>
        <w:r>
          <w:rPr>
            <w:noProof/>
            <w:webHidden/>
          </w:rPr>
          <w:fldChar w:fldCharType="separate"/>
        </w:r>
        <w:r w:rsidR="00C552C6">
          <w:rPr>
            <w:noProof/>
            <w:webHidden/>
          </w:rPr>
          <w:t>25</w:t>
        </w:r>
        <w:r>
          <w:rPr>
            <w:noProof/>
            <w:webHidden/>
          </w:rPr>
          <w:fldChar w:fldCharType="end"/>
        </w:r>
      </w:hyperlink>
    </w:p>
    <w:p w:rsidR="00164414" w:rsidRDefault="00164414">
      <w:pPr>
        <w:pStyle w:val="Verzeichnis3"/>
        <w:rPr>
          <w:rFonts w:eastAsiaTheme="minorEastAsia"/>
          <w:noProof/>
          <w:sz w:val="22"/>
          <w:szCs w:val="22"/>
        </w:rPr>
      </w:pPr>
      <w:hyperlink w:anchor="_Toc467153110" w:history="1">
        <w:r w:rsidRPr="00FD4F6D">
          <w:rPr>
            <w:rStyle w:val="Hyperlink"/>
          </w:rPr>
          <w:t>Versiegelung der Wahlentscheidungen beim Wahlclient</w:t>
        </w:r>
        <w:r>
          <w:rPr>
            <w:noProof/>
            <w:webHidden/>
          </w:rPr>
          <w:tab/>
        </w:r>
        <w:r>
          <w:rPr>
            <w:noProof/>
            <w:webHidden/>
          </w:rPr>
          <w:fldChar w:fldCharType="begin"/>
        </w:r>
        <w:r>
          <w:rPr>
            <w:noProof/>
            <w:webHidden/>
          </w:rPr>
          <w:instrText xml:space="preserve"> PAGEREF _Toc467153110 \h </w:instrText>
        </w:r>
        <w:r>
          <w:rPr>
            <w:noProof/>
            <w:webHidden/>
          </w:rPr>
        </w:r>
        <w:r>
          <w:rPr>
            <w:noProof/>
            <w:webHidden/>
          </w:rPr>
          <w:fldChar w:fldCharType="separate"/>
        </w:r>
        <w:r w:rsidR="00C552C6">
          <w:rPr>
            <w:noProof/>
            <w:webHidden/>
          </w:rPr>
          <w:t>25</w:t>
        </w:r>
        <w:r>
          <w:rPr>
            <w:noProof/>
            <w:webHidden/>
          </w:rPr>
          <w:fldChar w:fldCharType="end"/>
        </w:r>
      </w:hyperlink>
    </w:p>
    <w:p w:rsidR="00164414" w:rsidRDefault="00164414">
      <w:pPr>
        <w:pStyle w:val="Verzeichnis3"/>
        <w:rPr>
          <w:rFonts w:eastAsiaTheme="minorEastAsia"/>
          <w:noProof/>
          <w:sz w:val="22"/>
          <w:szCs w:val="22"/>
        </w:rPr>
      </w:pPr>
      <w:hyperlink w:anchor="_Toc467153111" w:history="1">
        <w:r w:rsidRPr="00FD4F6D">
          <w:rPr>
            <w:rStyle w:val="Hyperlink"/>
          </w:rPr>
          <w:t>Auswertung und Überprüfung der Wahl</w:t>
        </w:r>
        <w:r>
          <w:rPr>
            <w:noProof/>
            <w:webHidden/>
          </w:rPr>
          <w:tab/>
        </w:r>
        <w:r>
          <w:rPr>
            <w:noProof/>
            <w:webHidden/>
          </w:rPr>
          <w:fldChar w:fldCharType="begin"/>
        </w:r>
        <w:r>
          <w:rPr>
            <w:noProof/>
            <w:webHidden/>
          </w:rPr>
          <w:instrText xml:space="preserve"> PAGEREF _Toc467153111 \h </w:instrText>
        </w:r>
        <w:r>
          <w:rPr>
            <w:noProof/>
            <w:webHidden/>
          </w:rPr>
        </w:r>
        <w:r>
          <w:rPr>
            <w:noProof/>
            <w:webHidden/>
          </w:rPr>
          <w:fldChar w:fldCharType="separate"/>
        </w:r>
        <w:r w:rsidR="00C552C6">
          <w:rPr>
            <w:noProof/>
            <w:webHidden/>
          </w:rPr>
          <w:t>26</w:t>
        </w:r>
        <w:r>
          <w:rPr>
            <w:noProof/>
            <w:webHidden/>
          </w:rPr>
          <w:fldChar w:fldCharType="end"/>
        </w:r>
      </w:hyperlink>
    </w:p>
    <w:p w:rsidR="00164414" w:rsidRDefault="00164414">
      <w:pPr>
        <w:pStyle w:val="Verzeichnis1"/>
        <w:rPr>
          <w:rFonts w:asciiTheme="minorHAnsi" w:eastAsiaTheme="minorEastAsia" w:hAnsiTheme="minorHAnsi"/>
          <w:b w:val="0"/>
          <w:bCs w:val="0"/>
          <w:caps w:val="0"/>
          <w:noProof/>
          <w:sz w:val="22"/>
          <w:szCs w:val="22"/>
        </w:rPr>
      </w:pPr>
      <w:hyperlink w:anchor="_Toc467153112" w:history="1">
        <w:r w:rsidRPr="00FD4F6D">
          <w:rPr>
            <w:rStyle w:val="Hyperlink"/>
          </w:rPr>
          <w:t>6.</w:t>
        </w:r>
        <w:r>
          <w:rPr>
            <w:rFonts w:asciiTheme="minorHAnsi" w:eastAsiaTheme="minorEastAsia" w:hAnsiTheme="minorHAnsi"/>
            <w:b w:val="0"/>
            <w:bCs w:val="0"/>
            <w:caps w:val="0"/>
            <w:noProof/>
            <w:sz w:val="22"/>
            <w:szCs w:val="22"/>
          </w:rPr>
          <w:tab/>
        </w:r>
        <w:r w:rsidRPr="00FD4F6D">
          <w:rPr>
            <w:rStyle w:val="Hyperlink"/>
          </w:rPr>
          <w:t>Ablauf einer Online-Wahl mit dem Prototypen</w:t>
        </w:r>
        <w:r>
          <w:rPr>
            <w:noProof/>
            <w:webHidden/>
          </w:rPr>
          <w:tab/>
        </w:r>
        <w:r>
          <w:rPr>
            <w:noProof/>
            <w:webHidden/>
          </w:rPr>
          <w:fldChar w:fldCharType="begin"/>
        </w:r>
        <w:r>
          <w:rPr>
            <w:noProof/>
            <w:webHidden/>
          </w:rPr>
          <w:instrText xml:space="preserve"> PAGEREF _Toc467153112 \h </w:instrText>
        </w:r>
        <w:r>
          <w:rPr>
            <w:noProof/>
            <w:webHidden/>
          </w:rPr>
        </w:r>
        <w:r>
          <w:rPr>
            <w:noProof/>
            <w:webHidden/>
          </w:rPr>
          <w:fldChar w:fldCharType="separate"/>
        </w:r>
        <w:r w:rsidR="00C552C6">
          <w:rPr>
            <w:noProof/>
            <w:webHidden/>
          </w:rPr>
          <w:t>27</w:t>
        </w:r>
        <w:r>
          <w:rPr>
            <w:noProof/>
            <w:webHidden/>
          </w:rPr>
          <w:fldChar w:fldCharType="end"/>
        </w:r>
      </w:hyperlink>
    </w:p>
    <w:p w:rsidR="00164414" w:rsidRDefault="00164414">
      <w:pPr>
        <w:pStyle w:val="Verzeichnis1"/>
        <w:rPr>
          <w:rFonts w:asciiTheme="minorHAnsi" w:eastAsiaTheme="minorEastAsia" w:hAnsiTheme="minorHAnsi"/>
          <w:b w:val="0"/>
          <w:bCs w:val="0"/>
          <w:caps w:val="0"/>
          <w:noProof/>
          <w:sz w:val="22"/>
          <w:szCs w:val="22"/>
        </w:rPr>
      </w:pPr>
      <w:hyperlink w:anchor="_Toc467153113" w:history="1">
        <w:r w:rsidRPr="00FD4F6D">
          <w:rPr>
            <w:rStyle w:val="Hyperlink"/>
          </w:rPr>
          <w:t>7.</w:t>
        </w:r>
        <w:r>
          <w:rPr>
            <w:rFonts w:asciiTheme="minorHAnsi" w:eastAsiaTheme="minorEastAsia" w:hAnsiTheme="minorHAnsi"/>
            <w:b w:val="0"/>
            <w:bCs w:val="0"/>
            <w:caps w:val="0"/>
            <w:noProof/>
            <w:sz w:val="22"/>
            <w:szCs w:val="22"/>
          </w:rPr>
          <w:tab/>
        </w:r>
        <w:r w:rsidRPr="00FD4F6D">
          <w:rPr>
            <w:rStyle w:val="Hyperlink"/>
          </w:rPr>
          <w:t>Bisheriges Fazit</w:t>
        </w:r>
        <w:r>
          <w:rPr>
            <w:noProof/>
            <w:webHidden/>
          </w:rPr>
          <w:tab/>
        </w:r>
        <w:r>
          <w:rPr>
            <w:noProof/>
            <w:webHidden/>
          </w:rPr>
          <w:fldChar w:fldCharType="begin"/>
        </w:r>
        <w:r>
          <w:rPr>
            <w:noProof/>
            <w:webHidden/>
          </w:rPr>
          <w:instrText xml:space="preserve"> PAGEREF _Toc467153113 \h </w:instrText>
        </w:r>
        <w:r>
          <w:rPr>
            <w:noProof/>
            <w:webHidden/>
          </w:rPr>
        </w:r>
        <w:r>
          <w:rPr>
            <w:noProof/>
            <w:webHidden/>
          </w:rPr>
          <w:fldChar w:fldCharType="separate"/>
        </w:r>
        <w:r w:rsidR="00C552C6">
          <w:rPr>
            <w:noProof/>
            <w:webHidden/>
          </w:rPr>
          <w:t>28</w:t>
        </w:r>
        <w:r>
          <w:rPr>
            <w:noProof/>
            <w:webHidden/>
          </w:rPr>
          <w:fldChar w:fldCharType="end"/>
        </w:r>
      </w:hyperlink>
    </w:p>
    <w:p w:rsidR="00164414" w:rsidRDefault="00164414">
      <w:pPr>
        <w:pStyle w:val="Verzeichnis1"/>
        <w:rPr>
          <w:rFonts w:asciiTheme="minorHAnsi" w:eastAsiaTheme="minorEastAsia" w:hAnsiTheme="minorHAnsi"/>
          <w:b w:val="0"/>
          <w:bCs w:val="0"/>
          <w:caps w:val="0"/>
          <w:noProof/>
          <w:sz w:val="22"/>
          <w:szCs w:val="22"/>
        </w:rPr>
      </w:pPr>
      <w:hyperlink w:anchor="_Toc467153114" w:history="1">
        <w:r w:rsidRPr="00FD4F6D">
          <w:rPr>
            <w:rStyle w:val="Hyperlink"/>
          </w:rPr>
          <w:t>8.</w:t>
        </w:r>
        <w:r>
          <w:rPr>
            <w:rFonts w:asciiTheme="minorHAnsi" w:eastAsiaTheme="minorEastAsia" w:hAnsiTheme="minorHAnsi"/>
            <w:b w:val="0"/>
            <w:bCs w:val="0"/>
            <w:caps w:val="0"/>
            <w:noProof/>
            <w:sz w:val="22"/>
            <w:szCs w:val="22"/>
          </w:rPr>
          <w:tab/>
        </w:r>
        <w:r w:rsidRPr="00FD4F6D">
          <w:rPr>
            <w:rStyle w:val="Hyperlink"/>
          </w:rPr>
          <w:t>Aussichten</w:t>
        </w:r>
        <w:r>
          <w:rPr>
            <w:noProof/>
            <w:webHidden/>
          </w:rPr>
          <w:tab/>
        </w:r>
        <w:r>
          <w:rPr>
            <w:noProof/>
            <w:webHidden/>
          </w:rPr>
          <w:fldChar w:fldCharType="begin"/>
        </w:r>
        <w:r>
          <w:rPr>
            <w:noProof/>
            <w:webHidden/>
          </w:rPr>
          <w:instrText xml:space="preserve"> PAGEREF _Toc467153114 \h </w:instrText>
        </w:r>
        <w:r>
          <w:rPr>
            <w:noProof/>
            <w:webHidden/>
          </w:rPr>
        </w:r>
        <w:r>
          <w:rPr>
            <w:noProof/>
            <w:webHidden/>
          </w:rPr>
          <w:fldChar w:fldCharType="separate"/>
        </w:r>
        <w:r w:rsidR="00C552C6">
          <w:rPr>
            <w:noProof/>
            <w:webHidden/>
          </w:rPr>
          <w:t>28</w:t>
        </w:r>
        <w:r>
          <w:rPr>
            <w:noProof/>
            <w:webHidden/>
          </w:rPr>
          <w:fldChar w:fldCharType="end"/>
        </w:r>
      </w:hyperlink>
    </w:p>
    <w:p w:rsidR="00164414" w:rsidRDefault="00164414">
      <w:pPr>
        <w:pStyle w:val="Verzeichnis1"/>
        <w:rPr>
          <w:rFonts w:asciiTheme="minorHAnsi" w:eastAsiaTheme="minorEastAsia" w:hAnsiTheme="minorHAnsi"/>
          <w:b w:val="0"/>
          <w:bCs w:val="0"/>
          <w:caps w:val="0"/>
          <w:noProof/>
          <w:sz w:val="22"/>
          <w:szCs w:val="22"/>
        </w:rPr>
      </w:pPr>
      <w:hyperlink w:anchor="_Toc467153115" w:history="1">
        <w:r w:rsidRPr="00FD4F6D">
          <w:rPr>
            <w:rStyle w:val="Hyperlink"/>
          </w:rPr>
          <w:t>9.</w:t>
        </w:r>
        <w:r>
          <w:rPr>
            <w:rFonts w:asciiTheme="minorHAnsi" w:eastAsiaTheme="minorEastAsia" w:hAnsiTheme="minorHAnsi"/>
            <w:b w:val="0"/>
            <w:bCs w:val="0"/>
            <w:caps w:val="0"/>
            <w:noProof/>
            <w:sz w:val="22"/>
            <w:szCs w:val="22"/>
          </w:rPr>
          <w:tab/>
        </w:r>
        <w:r w:rsidRPr="00FD4F6D">
          <w:rPr>
            <w:rStyle w:val="Hyperlink"/>
          </w:rPr>
          <w:t>Anhang:</w:t>
        </w:r>
        <w:r>
          <w:rPr>
            <w:noProof/>
            <w:webHidden/>
          </w:rPr>
          <w:tab/>
        </w:r>
        <w:r>
          <w:rPr>
            <w:noProof/>
            <w:webHidden/>
          </w:rPr>
          <w:fldChar w:fldCharType="begin"/>
        </w:r>
        <w:r>
          <w:rPr>
            <w:noProof/>
            <w:webHidden/>
          </w:rPr>
          <w:instrText xml:space="preserve"> PAGEREF _Toc467153115 \h </w:instrText>
        </w:r>
        <w:r>
          <w:rPr>
            <w:noProof/>
            <w:webHidden/>
          </w:rPr>
        </w:r>
        <w:r>
          <w:rPr>
            <w:noProof/>
            <w:webHidden/>
          </w:rPr>
          <w:fldChar w:fldCharType="separate"/>
        </w:r>
        <w:r w:rsidR="00C552C6">
          <w:rPr>
            <w:noProof/>
            <w:webHidden/>
          </w:rPr>
          <w:t>28</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16" w:history="1">
        <w:r w:rsidRPr="00FD4F6D">
          <w:rPr>
            <w:rStyle w:val="Hyperlink"/>
          </w:rPr>
          <w:t>Definitionen</w:t>
        </w:r>
        <w:r>
          <w:rPr>
            <w:noProof/>
            <w:webHidden/>
          </w:rPr>
          <w:tab/>
        </w:r>
        <w:r>
          <w:rPr>
            <w:noProof/>
            <w:webHidden/>
          </w:rPr>
          <w:fldChar w:fldCharType="begin"/>
        </w:r>
        <w:r>
          <w:rPr>
            <w:noProof/>
            <w:webHidden/>
          </w:rPr>
          <w:instrText xml:space="preserve"> PAGEREF _Toc467153116 \h </w:instrText>
        </w:r>
        <w:r>
          <w:rPr>
            <w:noProof/>
            <w:webHidden/>
          </w:rPr>
        </w:r>
        <w:r>
          <w:rPr>
            <w:noProof/>
            <w:webHidden/>
          </w:rPr>
          <w:fldChar w:fldCharType="separate"/>
        </w:r>
        <w:r w:rsidR="00C552C6">
          <w:rPr>
            <w:noProof/>
            <w:webHidden/>
          </w:rPr>
          <w:t>28</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17" w:history="1">
        <w:r w:rsidRPr="00FD4F6D">
          <w:rPr>
            <w:rStyle w:val="Hyperlink"/>
          </w:rPr>
          <w:t>Verschlüsselung:</w:t>
        </w:r>
        <w:r>
          <w:rPr>
            <w:noProof/>
            <w:webHidden/>
          </w:rPr>
          <w:tab/>
        </w:r>
        <w:r>
          <w:rPr>
            <w:noProof/>
            <w:webHidden/>
          </w:rPr>
          <w:fldChar w:fldCharType="begin"/>
        </w:r>
        <w:r>
          <w:rPr>
            <w:noProof/>
            <w:webHidden/>
          </w:rPr>
          <w:instrText xml:space="preserve"> PAGEREF _Toc467153117 \h </w:instrText>
        </w:r>
        <w:r>
          <w:rPr>
            <w:noProof/>
            <w:webHidden/>
          </w:rPr>
        </w:r>
        <w:r>
          <w:rPr>
            <w:noProof/>
            <w:webHidden/>
          </w:rPr>
          <w:fldChar w:fldCharType="separate"/>
        </w:r>
        <w:r w:rsidR="00C552C6">
          <w:rPr>
            <w:noProof/>
            <w:webHidden/>
          </w:rPr>
          <w:t>28</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18" w:history="1">
        <w:r w:rsidRPr="00FD4F6D">
          <w:rPr>
            <w:rStyle w:val="Hyperlink"/>
          </w:rPr>
          <w:t>Hash-Verfahren:</w:t>
        </w:r>
        <w:r>
          <w:rPr>
            <w:noProof/>
            <w:webHidden/>
          </w:rPr>
          <w:tab/>
        </w:r>
        <w:r>
          <w:rPr>
            <w:noProof/>
            <w:webHidden/>
          </w:rPr>
          <w:fldChar w:fldCharType="begin"/>
        </w:r>
        <w:r>
          <w:rPr>
            <w:noProof/>
            <w:webHidden/>
          </w:rPr>
          <w:instrText xml:space="preserve"> PAGEREF _Toc467153118 \h </w:instrText>
        </w:r>
        <w:r>
          <w:rPr>
            <w:noProof/>
            <w:webHidden/>
          </w:rPr>
        </w:r>
        <w:r>
          <w:rPr>
            <w:noProof/>
            <w:webHidden/>
          </w:rPr>
          <w:fldChar w:fldCharType="separate"/>
        </w:r>
        <w:r w:rsidR="00C552C6">
          <w:rPr>
            <w:noProof/>
            <w:webHidden/>
          </w:rPr>
          <w:t>28</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19" w:history="1">
        <w:r w:rsidRPr="00FD4F6D">
          <w:rPr>
            <w:rStyle w:val="Hyperlink"/>
          </w:rPr>
          <w:t>(Schweisgut, 2007 S. 9)</w:t>
        </w:r>
        <w:r>
          <w:rPr>
            <w:noProof/>
            <w:webHidden/>
          </w:rPr>
          <w:tab/>
        </w:r>
        <w:r>
          <w:rPr>
            <w:noProof/>
            <w:webHidden/>
          </w:rPr>
          <w:fldChar w:fldCharType="begin"/>
        </w:r>
        <w:r>
          <w:rPr>
            <w:noProof/>
            <w:webHidden/>
          </w:rPr>
          <w:instrText xml:space="preserve"> PAGEREF _Toc467153119 \h </w:instrText>
        </w:r>
        <w:r>
          <w:rPr>
            <w:noProof/>
            <w:webHidden/>
          </w:rPr>
        </w:r>
        <w:r>
          <w:rPr>
            <w:noProof/>
            <w:webHidden/>
          </w:rPr>
          <w:fldChar w:fldCharType="separate"/>
        </w:r>
        <w:r w:rsidR="00C552C6">
          <w:rPr>
            <w:noProof/>
            <w:webHidden/>
          </w:rPr>
          <w:t>28</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20" w:history="1">
        <w:r w:rsidRPr="00FD4F6D">
          <w:rPr>
            <w:rStyle w:val="Hyperlink"/>
          </w:rPr>
          <w:t>Glossar</w:t>
        </w:r>
        <w:r>
          <w:rPr>
            <w:noProof/>
            <w:webHidden/>
          </w:rPr>
          <w:tab/>
        </w:r>
        <w:r>
          <w:rPr>
            <w:noProof/>
            <w:webHidden/>
          </w:rPr>
          <w:fldChar w:fldCharType="begin"/>
        </w:r>
        <w:r>
          <w:rPr>
            <w:noProof/>
            <w:webHidden/>
          </w:rPr>
          <w:instrText xml:space="preserve"> PAGEREF _Toc467153120 \h </w:instrText>
        </w:r>
        <w:r>
          <w:rPr>
            <w:noProof/>
            <w:webHidden/>
          </w:rPr>
        </w:r>
        <w:r>
          <w:rPr>
            <w:noProof/>
            <w:webHidden/>
          </w:rPr>
          <w:fldChar w:fldCharType="separate"/>
        </w:r>
        <w:r w:rsidR="00C552C6">
          <w:rPr>
            <w:noProof/>
            <w:webHidden/>
          </w:rPr>
          <w:t>28</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21" w:history="1">
        <w:r w:rsidRPr="00FD4F6D">
          <w:rPr>
            <w:rStyle w:val="Hyperlink"/>
          </w:rPr>
          <w:t>Übersicht von Online-Wahlsystemen</w:t>
        </w:r>
        <w:r>
          <w:rPr>
            <w:noProof/>
            <w:webHidden/>
          </w:rPr>
          <w:tab/>
        </w:r>
        <w:r>
          <w:rPr>
            <w:noProof/>
            <w:webHidden/>
          </w:rPr>
          <w:fldChar w:fldCharType="begin"/>
        </w:r>
        <w:r>
          <w:rPr>
            <w:noProof/>
            <w:webHidden/>
          </w:rPr>
          <w:instrText xml:space="preserve"> PAGEREF _Toc467153121 \h </w:instrText>
        </w:r>
        <w:r>
          <w:rPr>
            <w:noProof/>
            <w:webHidden/>
          </w:rPr>
        </w:r>
        <w:r>
          <w:rPr>
            <w:noProof/>
            <w:webHidden/>
          </w:rPr>
          <w:fldChar w:fldCharType="separate"/>
        </w:r>
        <w:r w:rsidR="00C552C6">
          <w:rPr>
            <w:noProof/>
            <w:webHidden/>
          </w:rPr>
          <w:t>29</w:t>
        </w:r>
        <w:r>
          <w:rPr>
            <w:noProof/>
            <w:webHidden/>
          </w:rPr>
          <w:fldChar w:fldCharType="end"/>
        </w:r>
      </w:hyperlink>
    </w:p>
    <w:p w:rsidR="00164414" w:rsidRDefault="00164414">
      <w:pPr>
        <w:pStyle w:val="Verzeichnis3"/>
        <w:rPr>
          <w:rFonts w:eastAsiaTheme="minorEastAsia"/>
          <w:noProof/>
          <w:sz w:val="22"/>
          <w:szCs w:val="22"/>
        </w:rPr>
      </w:pPr>
      <w:hyperlink w:anchor="_Toc467153122" w:history="1">
        <w:r w:rsidRPr="00FD4F6D">
          <w:rPr>
            <w:rStyle w:val="Hyperlink"/>
          </w:rPr>
          <w:t>Kommerzielle Anbieter (konventionelles Online-Voting)</w:t>
        </w:r>
        <w:r>
          <w:rPr>
            <w:noProof/>
            <w:webHidden/>
          </w:rPr>
          <w:tab/>
        </w:r>
        <w:r>
          <w:rPr>
            <w:noProof/>
            <w:webHidden/>
          </w:rPr>
          <w:fldChar w:fldCharType="begin"/>
        </w:r>
        <w:r>
          <w:rPr>
            <w:noProof/>
            <w:webHidden/>
          </w:rPr>
          <w:instrText xml:space="preserve"> PAGEREF _Toc467153122 \h </w:instrText>
        </w:r>
        <w:r>
          <w:rPr>
            <w:noProof/>
            <w:webHidden/>
          </w:rPr>
        </w:r>
        <w:r>
          <w:rPr>
            <w:noProof/>
            <w:webHidden/>
          </w:rPr>
          <w:fldChar w:fldCharType="separate"/>
        </w:r>
        <w:r w:rsidR="00C552C6">
          <w:rPr>
            <w:noProof/>
            <w:webHidden/>
          </w:rPr>
          <w:t>29</w:t>
        </w:r>
        <w:r>
          <w:rPr>
            <w:noProof/>
            <w:webHidden/>
          </w:rPr>
          <w:fldChar w:fldCharType="end"/>
        </w:r>
      </w:hyperlink>
    </w:p>
    <w:p w:rsidR="00164414" w:rsidRDefault="00164414">
      <w:pPr>
        <w:pStyle w:val="Verzeichnis3"/>
        <w:rPr>
          <w:rFonts w:eastAsiaTheme="minorEastAsia"/>
          <w:noProof/>
          <w:sz w:val="22"/>
          <w:szCs w:val="22"/>
        </w:rPr>
      </w:pPr>
      <w:hyperlink w:anchor="_Toc467153123" w:history="1">
        <w:r w:rsidRPr="00FD4F6D">
          <w:rPr>
            <w:rStyle w:val="Hyperlink"/>
          </w:rPr>
          <w:t>Öffentliche (staatliche) Anbieter</w:t>
        </w:r>
        <w:r>
          <w:rPr>
            <w:noProof/>
            <w:webHidden/>
          </w:rPr>
          <w:tab/>
        </w:r>
        <w:r>
          <w:rPr>
            <w:noProof/>
            <w:webHidden/>
          </w:rPr>
          <w:fldChar w:fldCharType="begin"/>
        </w:r>
        <w:r>
          <w:rPr>
            <w:noProof/>
            <w:webHidden/>
          </w:rPr>
          <w:instrText xml:space="preserve"> PAGEREF _Toc467153123 \h </w:instrText>
        </w:r>
        <w:r>
          <w:rPr>
            <w:noProof/>
            <w:webHidden/>
          </w:rPr>
        </w:r>
        <w:r>
          <w:rPr>
            <w:noProof/>
            <w:webHidden/>
          </w:rPr>
          <w:fldChar w:fldCharType="separate"/>
        </w:r>
        <w:r w:rsidR="00C552C6">
          <w:rPr>
            <w:noProof/>
            <w:webHidden/>
          </w:rPr>
          <w:t>29</w:t>
        </w:r>
        <w:r>
          <w:rPr>
            <w:noProof/>
            <w:webHidden/>
          </w:rPr>
          <w:fldChar w:fldCharType="end"/>
        </w:r>
      </w:hyperlink>
    </w:p>
    <w:p w:rsidR="00164414" w:rsidRDefault="00164414">
      <w:pPr>
        <w:pStyle w:val="Verzeichnis3"/>
        <w:rPr>
          <w:rFonts w:eastAsiaTheme="minorEastAsia"/>
          <w:noProof/>
          <w:sz w:val="22"/>
          <w:szCs w:val="22"/>
        </w:rPr>
      </w:pPr>
      <w:hyperlink w:anchor="_Toc467153124" w:history="1">
        <w:r w:rsidRPr="00FD4F6D">
          <w:rPr>
            <w:rStyle w:val="Hyperlink"/>
          </w:rPr>
          <w:t>Non-Profit / Open Source / andere</w:t>
        </w:r>
        <w:r>
          <w:rPr>
            <w:noProof/>
            <w:webHidden/>
          </w:rPr>
          <w:tab/>
        </w:r>
        <w:r>
          <w:rPr>
            <w:noProof/>
            <w:webHidden/>
          </w:rPr>
          <w:fldChar w:fldCharType="begin"/>
        </w:r>
        <w:r>
          <w:rPr>
            <w:noProof/>
            <w:webHidden/>
          </w:rPr>
          <w:instrText xml:space="preserve"> PAGEREF _Toc467153124 \h </w:instrText>
        </w:r>
        <w:r>
          <w:rPr>
            <w:noProof/>
            <w:webHidden/>
          </w:rPr>
        </w:r>
        <w:r>
          <w:rPr>
            <w:noProof/>
            <w:webHidden/>
          </w:rPr>
          <w:fldChar w:fldCharType="separate"/>
        </w:r>
        <w:r w:rsidR="00C552C6">
          <w:rPr>
            <w:noProof/>
            <w:webHidden/>
          </w:rPr>
          <w:t>29</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25" w:history="1">
        <w:r w:rsidRPr="00FD4F6D">
          <w:rPr>
            <w:rStyle w:val="Hyperlink"/>
          </w:rPr>
          <w:t>Übersicht der Angriffsszenarien bei Online-Wahl-Systemen</w:t>
        </w:r>
        <w:r>
          <w:rPr>
            <w:noProof/>
            <w:webHidden/>
          </w:rPr>
          <w:tab/>
        </w:r>
        <w:r>
          <w:rPr>
            <w:noProof/>
            <w:webHidden/>
          </w:rPr>
          <w:fldChar w:fldCharType="begin"/>
        </w:r>
        <w:r>
          <w:rPr>
            <w:noProof/>
            <w:webHidden/>
          </w:rPr>
          <w:instrText xml:space="preserve"> PAGEREF _Toc467153125 \h </w:instrText>
        </w:r>
        <w:r>
          <w:rPr>
            <w:noProof/>
            <w:webHidden/>
          </w:rPr>
        </w:r>
        <w:r>
          <w:rPr>
            <w:noProof/>
            <w:webHidden/>
          </w:rPr>
          <w:fldChar w:fldCharType="separate"/>
        </w:r>
        <w:r w:rsidR="00C552C6">
          <w:rPr>
            <w:noProof/>
            <w:webHidden/>
          </w:rPr>
          <w:t>30</w:t>
        </w:r>
        <w:r>
          <w:rPr>
            <w:noProof/>
            <w:webHidden/>
          </w:rPr>
          <w:fldChar w:fldCharType="end"/>
        </w:r>
      </w:hyperlink>
    </w:p>
    <w:p w:rsidR="00164414" w:rsidRDefault="00164414">
      <w:pPr>
        <w:pStyle w:val="Verzeichnis2"/>
        <w:rPr>
          <w:rFonts w:eastAsiaTheme="minorEastAsia"/>
          <w:b w:val="0"/>
          <w:bCs w:val="0"/>
          <w:noProof/>
          <w:sz w:val="22"/>
          <w:szCs w:val="22"/>
        </w:rPr>
      </w:pPr>
      <w:hyperlink w:anchor="_Toc467153126" w:history="1">
        <w:r w:rsidRPr="00FD4F6D">
          <w:rPr>
            <w:rStyle w:val="Hyperlink"/>
          </w:rPr>
          <w:t>Fallstudien</w:t>
        </w:r>
        <w:r>
          <w:rPr>
            <w:noProof/>
            <w:webHidden/>
          </w:rPr>
          <w:tab/>
        </w:r>
        <w:r>
          <w:rPr>
            <w:noProof/>
            <w:webHidden/>
          </w:rPr>
          <w:fldChar w:fldCharType="begin"/>
        </w:r>
        <w:r>
          <w:rPr>
            <w:noProof/>
            <w:webHidden/>
          </w:rPr>
          <w:instrText xml:space="preserve"> PAGEREF _Toc467153126 \h </w:instrText>
        </w:r>
        <w:r>
          <w:rPr>
            <w:noProof/>
            <w:webHidden/>
          </w:rPr>
        </w:r>
        <w:r>
          <w:rPr>
            <w:noProof/>
            <w:webHidden/>
          </w:rPr>
          <w:fldChar w:fldCharType="separate"/>
        </w:r>
        <w:r w:rsidR="00C552C6">
          <w:rPr>
            <w:noProof/>
            <w:webHidden/>
          </w:rPr>
          <w:t>30</w:t>
        </w:r>
        <w:r>
          <w:rPr>
            <w:noProof/>
            <w:webHidden/>
          </w:rPr>
          <w:fldChar w:fldCharType="end"/>
        </w:r>
      </w:hyperlink>
    </w:p>
    <w:p w:rsidR="00164414" w:rsidRDefault="00164414">
      <w:pPr>
        <w:pStyle w:val="Verzeichnis1"/>
        <w:tabs>
          <w:tab w:val="left" w:pos="720"/>
        </w:tabs>
        <w:rPr>
          <w:rFonts w:asciiTheme="minorHAnsi" w:eastAsiaTheme="minorEastAsia" w:hAnsiTheme="minorHAnsi"/>
          <w:b w:val="0"/>
          <w:bCs w:val="0"/>
          <w:caps w:val="0"/>
          <w:noProof/>
          <w:sz w:val="22"/>
          <w:szCs w:val="22"/>
        </w:rPr>
      </w:pPr>
      <w:hyperlink w:anchor="_Toc467153127" w:history="1">
        <w:r w:rsidRPr="00FD4F6D">
          <w:rPr>
            <w:rStyle w:val="Hyperlink"/>
          </w:rPr>
          <w:t>10.</w:t>
        </w:r>
        <w:r>
          <w:rPr>
            <w:rFonts w:asciiTheme="minorHAnsi" w:eastAsiaTheme="minorEastAsia" w:hAnsiTheme="minorHAnsi"/>
            <w:b w:val="0"/>
            <w:bCs w:val="0"/>
            <w:caps w:val="0"/>
            <w:noProof/>
            <w:sz w:val="22"/>
            <w:szCs w:val="22"/>
          </w:rPr>
          <w:tab/>
        </w:r>
        <w:r w:rsidRPr="00FD4F6D">
          <w:rPr>
            <w:rStyle w:val="Hyperlink"/>
          </w:rPr>
          <w:t>Literaturverzeichnis</w:t>
        </w:r>
        <w:r>
          <w:rPr>
            <w:noProof/>
            <w:webHidden/>
          </w:rPr>
          <w:tab/>
        </w:r>
        <w:r>
          <w:rPr>
            <w:noProof/>
            <w:webHidden/>
          </w:rPr>
          <w:fldChar w:fldCharType="begin"/>
        </w:r>
        <w:r>
          <w:rPr>
            <w:noProof/>
            <w:webHidden/>
          </w:rPr>
          <w:instrText xml:space="preserve"> PAGEREF _Toc467153127 \h </w:instrText>
        </w:r>
        <w:r>
          <w:rPr>
            <w:noProof/>
            <w:webHidden/>
          </w:rPr>
        </w:r>
        <w:r>
          <w:rPr>
            <w:noProof/>
            <w:webHidden/>
          </w:rPr>
          <w:fldChar w:fldCharType="separate"/>
        </w:r>
        <w:r w:rsidR="00C552C6">
          <w:rPr>
            <w:noProof/>
            <w:webHidden/>
          </w:rPr>
          <w:t>31</w:t>
        </w:r>
        <w:r>
          <w:rPr>
            <w:noProof/>
            <w:webHidden/>
          </w:rPr>
          <w:fldChar w:fldCharType="end"/>
        </w:r>
      </w:hyperlink>
    </w:p>
    <w:p w:rsidR="00BD4449" w:rsidRDefault="00EE7D9E" w:rsidP="00EC37AE">
      <w:pPr>
        <w:rPr>
          <w:rFonts w:ascii="Verdana" w:eastAsiaTheme="majorEastAsia" w:hAnsi="Verdana" w:cstheme="majorBidi"/>
          <w:b/>
          <w:bCs/>
          <w:color w:val="365F91" w:themeColor="accent1" w:themeShade="BF"/>
          <w:sz w:val="28"/>
          <w:szCs w:val="24"/>
        </w:rPr>
      </w:pPr>
      <w:r>
        <w:fldChar w:fldCharType="end"/>
      </w:r>
      <w:r w:rsidR="00BD4449">
        <w:br w:type="page"/>
      </w:r>
    </w:p>
    <w:p w:rsidR="00CB2EAA" w:rsidRDefault="00CB2EAA" w:rsidP="00EC37AE">
      <w:pPr>
        <w:pStyle w:val="berschrift1"/>
      </w:pPr>
      <w:bookmarkStart w:id="0" w:name="_Toc467153085"/>
      <w:r>
        <w:lastRenderedPageBreak/>
        <w:t>Abstract</w:t>
      </w:r>
      <w:bookmarkEnd w:id="0"/>
    </w:p>
    <w:p w:rsidR="00CB2EAA" w:rsidRPr="00CB2EAA" w:rsidRDefault="00CB2EAA" w:rsidP="00CB2EAA"/>
    <w:p w:rsidR="00760F17" w:rsidRDefault="00760F17" w:rsidP="00EC37AE">
      <w:pPr>
        <w:pStyle w:val="berschrift1"/>
      </w:pPr>
      <w:bookmarkStart w:id="1" w:name="_Toc467153086"/>
      <w:r w:rsidRPr="00EC37AE">
        <w:t>Einleitung</w:t>
      </w:r>
      <w:bookmarkEnd w:id="1"/>
    </w:p>
    <w:p w:rsidR="00525799" w:rsidRDefault="007B0B0A" w:rsidP="00B9422A">
      <w:pPr>
        <w:pStyle w:val="ErsterAbsatz"/>
      </w:pPr>
      <w:r w:rsidRPr="00EC37AE">
        <w:rPr>
          <w:rStyle w:val="ZitatZchn"/>
        </w:rPr>
        <w:t>Die größte Herausforderung ist es, das Vertrauen der Bürger zu erwerben. Die Auszählung der Stimmen in einem Wahllokal ist für jeden nachvollziehbar, die Speicherung der Stimme in einem Zentralcomputer nicht.</w:t>
      </w:r>
      <w:r>
        <w:t xml:space="preserve"> </w:t>
      </w:r>
      <w:r w:rsidRPr="00760F17">
        <w:rPr>
          <w:sz w:val="20"/>
          <w:szCs w:val="20"/>
        </w:rPr>
        <w:t>(Johann Hahlen, Bundeswahlleiter und Präsident des Statistischen Bundesamtes, am 18. September 2001 auf dem Deutschen Internet-Kongress in Karlsruhe.)</w:t>
      </w:r>
      <w:r w:rsidRPr="00760F17">
        <w:t xml:space="preserve"> </w:t>
      </w:r>
    </w:p>
    <w:p w:rsidR="00A13830" w:rsidRPr="00A13830" w:rsidRDefault="00A13830" w:rsidP="00A13830">
      <w:r>
        <w:t xml:space="preserve">In vielen westlichen Demokratien sinkt das Vertrauen großer Teile der Bevölkerung in das demokratische System. Die Gründe sind meist vielfältig und in den ökonomischen und sozialen Folgen der Globalisierung zu suchen. Eine Quelle des Misstrauens ist aber auch dort zu suchen, wo für den Bürger undurchschaubare komplexe digitale Prozesse die althergebrachten z.B. bürokratischen Verfahren ersetzen. Dort wo elektronische Wahlverfahren eingesetzt werden </w:t>
      </w:r>
      <w:r w:rsidR="001C47EF">
        <w:t>sind</w:t>
      </w:r>
      <w:r>
        <w:t xml:space="preserve"> </w:t>
      </w:r>
      <w:r w:rsidR="00190E51">
        <w:t xml:space="preserve">das Misstrauen der Bevölkerung und der Widerstand gegen die Einführung elektronischer Wahlverfahren meist weit verbreitet (Beispiele siehe </w:t>
      </w:r>
      <w:r w:rsidR="00451F92" w:rsidRPr="00451F92">
        <w:t>https://papierwahl.at/</w:t>
      </w:r>
      <w:r w:rsidR="00190E51">
        <w:t>).</w:t>
      </w:r>
    </w:p>
    <w:p w:rsidR="001C47EF" w:rsidRDefault="001C47EF" w:rsidP="001C47EF">
      <w:r>
        <w:t>Internetwahl-Systeme unterliegen von Gesetzes wegen besonderen hohen Anforderungen. Sie müssen zunächst den allgemeinen Grundsätzen einer demokratischen Wahl genügen und sie müssen vertrauenswürdig sein, sowie technisch zuverlässig funktionieren.</w:t>
      </w:r>
    </w:p>
    <w:p w:rsidR="00DB1A2C" w:rsidRPr="00C33F43" w:rsidRDefault="00DB1A2C" w:rsidP="00B9422A">
      <w:pPr>
        <w:pStyle w:val="ErsterAbsatz"/>
      </w:pPr>
      <w:r w:rsidRPr="00C33F43">
        <w:t>Das Bundesverfassungsgericht urteilte 2009:</w:t>
      </w:r>
    </w:p>
    <w:p w:rsidR="00DB1A2C" w:rsidRPr="00C33F43" w:rsidRDefault="00DB1A2C" w:rsidP="00DB1A2C">
      <w:pPr>
        <w:pStyle w:val="Zitat"/>
      </w:pPr>
      <w:r w:rsidRPr="00C33F43">
        <w:t xml:space="preserve">„dass der Einsatz elektronischer Wahlgeräte voraussetzt, dass die wesentlichen Schritte der Wahlhandlung und der Ergebnisermittlung vom Bürger zuverlässig und ohne besondere Sachkenntnis überprüft werden können.“ </w:t>
      </w:r>
      <w:sdt>
        <w:sdtPr>
          <w:id w:val="1054433752"/>
          <w:citation/>
        </w:sdtPr>
        <w:sdtContent>
          <w:r w:rsidRPr="00C33F43">
            <w:fldChar w:fldCharType="begin"/>
          </w:r>
          <w:r w:rsidRPr="00C33F43">
            <w:instrText xml:space="preserve"> CITATION Pre09 \l 1031 </w:instrText>
          </w:r>
          <w:r w:rsidRPr="00C33F43">
            <w:fldChar w:fldCharType="separate"/>
          </w:r>
          <w:r w:rsidR="008B7205">
            <w:rPr>
              <w:noProof/>
            </w:rPr>
            <w:t>(Pressestelle Bundesverfassungsgericht, 2009)</w:t>
          </w:r>
          <w:r w:rsidRPr="00C33F43">
            <w:fldChar w:fldCharType="end"/>
          </w:r>
        </w:sdtContent>
      </w:sdt>
    </w:p>
    <w:p w:rsidR="006A1EA5" w:rsidRDefault="00DB1A2C" w:rsidP="00DB1A2C">
      <w:r>
        <w:t xml:space="preserve">Die Tatsache, dass schon </w:t>
      </w:r>
      <w:r w:rsidR="003235CA">
        <w:t xml:space="preserve">die einfachen </w:t>
      </w:r>
      <w:r>
        <w:t xml:space="preserve">Wahlcomputer, die – wie man meint – unter kontrollierten Bedingungen hergestellt und betrieben wurden, </w:t>
      </w:r>
      <w:r w:rsidR="003235CA">
        <w:t xml:space="preserve">vom Bundesverfassungsgericht </w:t>
      </w:r>
      <w:r>
        <w:t>als nicht zulässig gewertet w</w:t>
      </w:r>
      <w:r w:rsidR="003235CA">
        <w:t>o</w:t>
      </w:r>
      <w:r>
        <w:t>rden</w:t>
      </w:r>
      <w:r w:rsidR="003235CA">
        <w:t xml:space="preserve"> sind</w:t>
      </w:r>
      <w:r>
        <w:t xml:space="preserve">, betont die hohen </w:t>
      </w:r>
      <w:r>
        <w:lastRenderedPageBreak/>
        <w:t xml:space="preserve">Sicherheitsanforderungen, die an Internetwahl-Systeme zu stellen sind, wollen </w:t>
      </w:r>
      <w:r w:rsidR="003235CA">
        <w:t>s</w:t>
      </w:r>
      <w:r>
        <w:t xml:space="preserve">ie ernsthaft bei demokratischen Wahlen eine Alternative zur Briefwahl darstellen. </w:t>
      </w:r>
    </w:p>
    <w:p w:rsidR="00FE446B" w:rsidRDefault="00FE446B" w:rsidP="00DB1A2C">
      <w:r>
        <w:t>Die Infrastruktur, um demokratische Regierungswahlen in einem Land abzuhalten, gehört ohne Frage zu den kritischen Infrastrukturen eines Landes</w:t>
      </w:r>
      <w:r w:rsidR="00C33F43">
        <w:t xml:space="preserve">, wenn Onlinewahlen erst </w:t>
      </w:r>
      <w:r w:rsidR="003235CA">
        <w:t xml:space="preserve">einmal </w:t>
      </w:r>
      <w:r w:rsidR="00C33F43">
        <w:t>etabliert sind</w:t>
      </w:r>
      <w:r>
        <w:t>. Die Frage, „</w:t>
      </w:r>
      <w:r w:rsidR="00985E1D">
        <w:t>W</w:t>
      </w:r>
      <w:r>
        <w:t xml:space="preserve">er regiert in welchem Interesse?“ ist eine der wichtigsten Fragen in einer Demokratie. Daher ist das Interesse z.B. an Manipulation einer Parlamentswahl auf Staatsebene möglicherweise groß. Nicht erst das Bekanntwerden des Ausmaßes der Geheimdienstaktivitäten </w:t>
      </w:r>
      <w:r w:rsidR="00DC2BC1">
        <w:t>verschiedener Länder</w:t>
      </w:r>
      <w:r w:rsidR="00CC511D">
        <w:rPr>
          <w:rStyle w:val="Funotenzeichen"/>
        </w:rPr>
        <w:footnoteReference w:id="1"/>
      </w:r>
      <w:r w:rsidR="00FB519E">
        <w:t xml:space="preserve"> </w:t>
      </w:r>
      <w:r>
        <w:t>beweist, dass mögliche Versuche der Einflussnahme auf Regierungsbildungen durch Wahlmanipulation bei Online-Wahlen längst im Bereich realistischer Bedrohungen liegen. A</w:t>
      </w:r>
      <w:r w:rsidR="003235CA">
        <w:t>uch die Berichte über möglicherweise staatlich gelenkte</w:t>
      </w:r>
      <w:r>
        <w:t xml:space="preserve"> Hackerangriffe gegen ausländische Infrastruktur (meist werden Russland oder China als </w:t>
      </w:r>
      <w:r w:rsidR="003235CA">
        <w:t xml:space="preserve">potentielle </w:t>
      </w:r>
      <w:r>
        <w:t>Urheber genannt) geben Anlass zur Besorgnis.</w:t>
      </w:r>
      <w:r>
        <w:rPr>
          <w:rStyle w:val="Funotenzeichen"/>
        </w:rPr>
        <w:footnoteReference w:id="2"/>
      </w:r>
      <w:r>
        <w:t xml:space="preserve"> So gilt es </w:t>
      </w:r>
      <w:r w:rsidR="00FB519E">
        <w:t xml:space="preserve">bei einem neuen System für Online-Wahlen </w:t>
      </w:r>
      <w:r>
        <w:t xml:space="preserve">nicht nur die </w:t>
      </w:r>
      <w:r w:rsidR="00C24D67">
        <w:t xml:space="preserve">bekannten </w:t>
      </w:r>
      <w:r>
        <w:t>Fehler bisheriger Systeme zu vermeiden, sondern auch ein System zu schaffen, welches für zukünftige, noch unbek</w:t>
      </w:r>
      <w:r w:rsidR="00FB519E">
        <w:t>annte Bedrohungen gewappnet ist und</w:t>
      </w:r>
      <w:r>
        <w:t xml:space="preserve"> sie möglichst </w:t>
      </w:r>
      <w:r w:rsidR="003235CA">
        <w:t>systematisch vollständig</w:t>
      </w:r>
      <w:r w:rsidR="00FB519E">
        <w:t xml:space="preserve"> </w:t>
      </w:r>
      <w:r>
        <w:t>ausschließen kann</w:t>
      </w:r>
      <w:r w:rsidR="00846440">
        <w:t xml:space="preserve"> (</w:t>
      </w:r>
      <w:r w:rsidR="00CB3774">
        <w:t>S</w:t>
      </w:r>
      <w:r w:rsidR="00C33F43">
        <w:t xml:space="preserve">ystembedingte </w:t>
      </w:r>
      <w:r w:rsidR="00846440">
        <w:t>Robustheit gegenüber Angriffen)</w:t>
      </w:r>
      <w:r>
        <w:t>.</w:t>
      </w:r>
    </w:p>
    <w:p w:rsidR="00960B19" w:rsidRDefault="00F661FF" w:rsidP="00EC37AE">
      <w:r w:rsidRPr="00760F17">
        <w:t xml:space="preserve">Während bei einer Wahl mit Stimmzetteln Manipulationen oder Wahlfälschungen unter den Rahmenbedingungen der geltenden Vorschriften jedenfalls nur mit erheblichem Einsatz und einem hohen Entdeckungsrisiko möglich sind, sind Programmierfehler in der </w:t>
      </w:r>
      <w:r>
        <w:t>Servers</w:t>
      </w:r>
      <w:r w:rsidRPr="00760F17">
        <w:t>oftware</w:t>
      </w:r>
      <w:r>
        <w:t>, fehlerhafte Implementation</w:t>
      </w:r>
      <w:r w:rsidRPr="00760F17">
        <w:t xml:space="preserve"> oder zielgerichtete Wahlfälschungen durch Manipulation der Software</w:t>
      </w:r>
      <w:r>
        <w:t xml:space="preserve"> oder der Datenbanken</w:t>
      </w:r>
      <w:r w:rsidRPr="00760F17">
        <w:t xml:space="preserve"> bei Server-Client</w:t>
      </w:r>
      <w:r>
        <w:t xml:space="preserve">-Systemen nur schwer erkennbar. </w:t>
      </w:r>
    </w:p>
    <w:p w:rsidR="00484342" w:rsidRDefault="006E665B" w:rsidP="00EC37AE">
      <w:r>
        <w:t xml:space="preserve">Die bisherigen </w:t>
      </w:r>
      <w:r w:rsidR="007A5B53">
        <w:t>Internetwahl</w:t>
      </w:r>
      <w:r w:rsidR="00CF5B1D">
        <w:t>-Systeme beruh</w:t>
      </w:r>
      <w:r w:rsidR="00F661FF">
        <w:t>t</w:t>
      </w:r>
      <w:r>
        <w:t xml:space="preserve">en auf Server-Client Architekturen, die systembedingte Schwachstellen haben: </w:t>
      </w:r>
    </w:p>
    <w:p w:rsidR="00484342" w:rsidRDefault="006E665B" w:rsidP="007605A3">
      <w:pPr>
        <w:pStyle w:val="Listenabsatz"/>
      </w:pPr>
      <w:r>
        <w:t xml:space="preserve">Server können </w:t>
      </w:r>
      <w:r w:rsidR="00BE1850">
        <w:t xml:space="preserve">sehr </w:t>
      </w:r>
      <w:r>
        <w:t>leicht fehlerhaft</w:t>
      </w:r>
      <w:r w:rsidR="00C77BFA">
        <w:t xml:space="preserve"> implementiert werden, </w:t>
      </w:r>
    </w:p>
    <w:p w:rsidR="00960B19" w:rsidRDefault="00C24D67" w:rsidP="007605A3">
      <w:pPr>
        <w:pStyle w:val="Listenabsatz"/>
      </w:pPr>
      <w:r>
        <w:lastRenderedPageBreak/>
        <w:t xml:space="preserve">Das </w:t>
      </w:r>
      <w:r w:rsidR="00C53A17">
        <w:t xml:space="preserve">Fehlen von angemessenen, sicheren </w:t>
      </w:r>
      <w:r w:rsidR="009134A7">
        <w:t>Prozeduren</w:t>
      </w:r>
      <w:r w:rsidRPr="00C24D67">
        <w:t xml:space="preserve"> </w:t>
      </w:r>
      <w:r>
        <w:t>für die alltägliche Wartung/Sicherung der Wahlserver oder das Fehlen von Prozeduren zum Umgang mit Anomalien oder deren Nichtbeachtung z.B. aus</w:t>
      </w:r>
      <w:r w:rsidR="0015072B" w:rsidRPr="0015072B">
        <w:t xml:space="preserve"> </w:t>
      </w:r>
      <w:r w:rsidR="0015072B">
        <w:t>Zeit- oder Kostengründen</w:t>
      </w:r>
      <w:r w:rsidR="00960B19">
        <w:t>.</w:t>
      </w:r>
      <w:r w:rsidR="00C77BFA">
        <w:t xml:space="preserve"> </w:t>
      </w:r>
    </w:p>
    <w:p w:rsidR="0015072B" w:rsidRDefault="00BE1850" w:rsidP="007605A3">
      <w:pPr>
        <w:pStyle w:val="Listenabsatz"/>
      </w:pPr>
      <w:r>
        <w:t xml:space="preserve">zentrale </w:t>
      </w:r>
      <w:r w:rsidR="00C77BFA">
        <w:t xml:space="preserve">Server können </w:t>
      </w:r>
      <w:r>
        <w:t xml:space="preserve">außerdem </w:t>
      </w:r>
      <w:r w:rsidR="00C77BFA">
        <w:t xml:space="preserve">von außen z.B. mittels Bot-Netzen angegriffen werden oder </w:t>
      </w:r>
    </w:p>
    <w:p w:rsidR="00484342" w:rsidRDefault="00C77BFA" w:rsidP="007605A3">
      <w:pPr>
        <w:pStyle w:val="Listenabsatz"/>
      </w:pPr>
      <w:r>
        <w:t>mittels Schadsoftware kompromittiert werden.</w:t>
      </w:r>
      <w:r w:rsidR="003E5FCC">
        <w:t xml:space="preserve"> </w:t>
      </w:r>
    </w:p>
    <w:p w:rsidR="00FB6B00" w:rsidRDefault="003E5FCC" w:rsidP="00970B81">
      <w:r>
        <w:t xml:space="preserve">Die Situation für die Clients sieht </w:t>
      </w:r>
      <w:r w:rsidR="00461E65">
        <w:t xml:space="preserve">bisher </w:t>
      </w:r>
      <w:r>
        <w:t>nicht besser aus: Die Clients könnten auf unsicheren Endgeräten installiert sein oder auch per Schadsoftware kompromittiert werden.</w:t>
      </w:r>
      <w:r w:rsidR="00C53A17">
        <w:t xml:space="preserve"> </w:t>
      </w:r>
      <w:r w:rsidR="003235CA">
        <w:t>Man-in-the Middle-Angriffe können für eine Übermittlung falscher S</w:t>
      </w:r>
      <w:r w:rsidR="0015072B">
        <w:t>timmabgaben verantwortlich sein, oder</w:t>
      </w:r>
      <w:r w:rsidR="00970B81">
        <w:t xml:space="preserve"> </w:t>
      </w:r>
      <w:r w:rsidR="0015072B">
        <w:t>Wahlentscheidungen ausspionieren</w:t>
      </w:r>
      <w:r w:rsidR="00102124">
        <w:t>.</w:t>
      </w:r>
      <w:r w:rsidR="00970B81">
        <w:t xml:space="preserve"> </w:t>
      </w:r>
      <w:r w:rsidR="00C53A17">
        <w:t xml:space="preserve">Die Beispiele für Sicherheitslücken der </w:t>
      </w:r>
      <w:r w:rsidR="007A5B53">
        <w:t>Internetwahl</w:t>
      </w:r>
      <w:r w:rsidR="00C53A17">
        <w:t>-Systeme bei den Wahlen in Norwegen</w:t>
      </w:r>
      <w:r w:rsidR="00FB6B00">
        <w:rPr>
          <w:rStyle w:val="Funotenzeichen"/>
        </w:rPr>
        <w:footnoteReference w:id="3"/>
      </w:r>
      <w:r w:rsidR="00C53A17">
        <w:t>, Estland</w:t>
      </w:r>
      <w:r w:rsidR="00AD6EDA">
        <w:rPr>
          <w:rStyle w:val="Funotenzeichen"/>
        </w:rPr>
        <w:footnoteReference w:id="4"/>
      </w:r>
      <w:r w:rsidR="00C53A17">
        <w:t xml:space="preserve"> und Australien</w:t>
      </w:r>
      <w:r w:rsidR="0047406B">
        <w:rPr>
          <w:rStyle w:val="Funotenzeichen"/>
        </w:rPr>
        <w:footnoteReference w:id="5"/>
      </w:r>
      <w:r w:rsidR="00C53A17">
        <w:t xml:space="preserve"> zeigen, dass es trotz aller Bemühungen, diesen </w:t>
      </w:r>
      <w:r w:rsidR="003235CA">
        <w:t>systematischen</w:t>
      </w:r>
      <w:r w:rsidR="00C53A17">
        <w:t xml:space="preserve"> Problemen Rechnung zu tragen, </w:t>
      </w:r>
      <w:r w:rsidR="003235CA">
        <w:t xml:space="preserve">immer wieder </w:t>
      </w:r>
      <w:r w:rsidR="00C53A17">
        <w:t>Sicherheitslücken bei Online-Wahlen aufgetreten sind, die die Legitimation dieser Art von Wahlen ernsthaft in Frage stellen</w:t>
      </w:r>
      <w:r w:rsidR="00086183">
        <w:t>. Problematisch ist bei den erwähnten Wahl</w:t>
      </w:r>
      <w:r w:rsidR="003235CA">
        <w:t>en</w:t>
      </w:r>
      <w:r w:rsidR="00086183">
        <w:t xml:space="preserve"> außerdem, dass ausschließlich proprietäre Software </w:t>
      </w:r>
      <w:r w:rsidR="00245C45">
        <w:t xml:space="preserve">privater Firmen </w:t>
      </w:r>
      <w:r w:rsidR="00086183">
        <w:t>verwendet wurde, was nicht nur die Überprüfung der Software durch externe</w:t>
      </w:r>
      <w:r w:rsidR="00933BDA">
        <w:t>, unabhängige</w:t>
      </w:r>
      <w:r w:rsidR="00086183">
        <w:t xml:space="preserve"> Experten erschwert, sondern vor allem auch das Vertrauen der Wähler in das System verhindert.</w:t>
      </w:r>
      <w:r w:rsidR="009134A7">
        <w:t xml:space="preserve"> </w:t>
      </w:r>
    </w:p>
    <w:p w:rsidR="00463261" w:rsidRDefault="003235CA" w:rsidP="00FB6B00">
      <w:pPr>
        <w:keepLines/>
      </w:pPr>
      <w:r>
        <w:lastRenderedPageBreak/>
        <w:t>Nich</w:t>
      </w:r>
      <w:r w:rsidR="00A73267">
        <w:t>t nur Verschwörungstheoretiker</w:t>
      </w:r>
      <w:r w:rsidR="005531CE">
        <w:t>n</w:t>
      </w:r>
      <w:r w:rsidR="00A73267">
        <w:t xml:space="preserve"> fehlt das Vertrauen in die Produkte gewinnorientierter </w:t>
      </w:r>
      <w:r w:rsidR="005F3817">
        <w:t xml:space="preserve">oder staatlicher </w:t>
      </w:r>
      <w:r w:rsidR="00A73267">
        <w:t xml:space="preserve">Firmen in diesem höchst sensiblen Bereich: </w:t>
      </w:r>
      <w:r w:rsidR="008769E3" w:rsidRPr="00760F17">
        <w:t xml:space="preserve">Die Gewährleistung von Anonymität bei gleichzeitiger eindeutiger Identifizierung und </w:t>
      </w:r>
      <w:r w:rsidR="008769E3" w:rsidRPr="0008438E">
        <w:t>Authentifizierung</w:t>
      </w:r>
      <w:r w:rsidR="008769E3" w:rsidRPr="00760F17">
        <w:t xml:space="preserve"> ist </w:t>
      </w:r>
      <w:r w:rsidR="002F7ECD">
        <w:t>daher</w:t>
      </w:r>
      <w:r w:rsidR="008769E3">
        <w:t xml:space="preserve"> nicht nur </w:t>
      </w:r>
      <w:r w:rsidR="008769E3" w:rsidRPr="00760F17">
        <w:t xml:space="preserve">eine </w:t>
      </w:r>
      <w:r w:rsidR="005531CE">
        <w:t xml:space="preserve">starke </w:t>
      </w:r>
      <w:r w:rsidR="008769E3" w:rsidRPr="00760F17">
        <w:t xml:space="preserve">technische </w:t>
      </w:r>
      <w:r w:rsidR="008769E3">
        <w:t>sondern auch eine</w:t>
      </w:r>
      <w:r w:rsidR="008769E3" w:rsidRPr="00760F17">
        <w:t xml:space="preserve"> </w:t>
      </w:r>
      <w:r w:rsidR="005531CE">
        <w:t>eb</w:t>
      </w:r>
      <w:r w:rsidR="0039055C">
        <w:t>e</w:t>
      </w:r>
      <w:r w:rsidR="005531CE">
        <w:t xml:space="preserve">nso starke </w:t>
      </w:r>
      <w:r w:rsidR="008769E3" w:rsidRPr="00760F17">
        <w:t>organisatorische Herausforderung.</w:t>
      </w:r>
      <w:r w:rsidR="008769E3">
        <w:t xml:space="preserve"> </w:t>
      </w:r>
      <w:r w:rsidR="009134A7">
        <w:t>Die meisten Staaten haben deshalb bisher auf flächendeckenden Einsatz von Online-Wahlsystemen verzichtet</w:t>
      </w:r>
      <w:r w:rsidR="005531CE">
        <w:t>:</w:t>
      </w:r>
      <w:r w:rsidR="009134A7">
        <w:t xml:space="preserve"> Norwegen hat ein schon gestartetes Projekt zur Onlinewahl </w:t>
      </w:r>
      <w:r w:rsidR="00DB1A2C">
        <w:t xml:space="preserve">mitten in den Vorbereitungen </w:t>
      </w:r>
      <w:r w:rsidR="009134A7">
        <w:t xml:space="preserve">abgebrochen. In den Ländern, in denen über die Einführung von Online-Wahlsystemen nachgedacht wurde, formierte sich </w:t>
      </w:r>
      <w:r w:rsidR="007F6EE7">
        <w:t>oft</w:t>
      </w:r>
      <w:r w:rsidR="009134A7">
        <w:t xml:space="preserve"> schon bei Bekanntwerden der Pläne Widerspruch in der Bevölkerung</w:t>
      </w:r>
      <w:r w:rsidR="007F6EE7">
        <w:t xml:space="preserve"> </w:t>
      </w:r>
      <w:r w:rsidR="00DB1A2C">
        <w:t>-</w:t>
      </w:r>
      <w:r w:rsidR="007F6EE7">
        <w:t>besonders bei den sonst so internetaffinen sogenannten Netz- und Digital-</w:t>
      </w:r>
      <w:r w:rsidR="007F6EE7" w:rsidRPr="00485E89">
        <w:t>Rights</w:t>
      </w:r>
      <w:r w:rsidR="007F6EE7">
        <w:t>-Aktivisten</w:t>
      </w:r>
      <w:r w:rsidR="009134A7">
        <w:t>.</w:t>
      </w:r>
      <w:r w:rsidR="00A513FC">
        <w:rPr>
          <w:rStyle w:val="Funotenzeichen"/>
        </w:rPr>
        <w:footnoteReference w:id="6"/>
      </w:r>
      <w:r w:rsidR="00933BDA">
        <w:t xml:space="preserve"> </w:t>
      </w:r>
    </w:p>
    <w:p w:rsidR="006A1EA5" w:rsidRDefault="00DB1A2C" w:rsidP="00EC66E9">
      <w:r>
        <w:t xml:space="preserve">Neben dem Vertrauen in die Sicherheit und Integrität von Online-Wahlsystemen werden als Nachteile benannt, dass Menschen mit geringen Computerkenntnissen, oder ohne Zugang zum Internet benachteiligt würden. Der Kritikpunkt ist zwar nicht ganz unberechtigt, vor allem dort, wo Abstimmungen und Wahlen </w:t>
      </w:r>
      <w:r w:rsidRPr="00C65E38">
        <w:rPr>
          <w:i/>
        </w:rPr>
        <w:t>ausschließlich</w:t>
      </w:r>
      <w:r>
        <w:t xml:space="preserve"> als Online-Wahlen stattfinden sollen. Wenn aber die Onlinewahl zusätzlich zu den bisherigen Wahlmöglichkeiten angeboten wird, s</w:t>
      </w:r>
      <w:r w:rsidR="00EC66E9">
        <w:t xml:space="preserve">ticht dieses Argument weniger. </w:t>
      </w:r>
    </w:p>
    <w:p w:rsidR="006A1EA5" w:rsidRDefault="006A1EA5" w:rsidP="00EC66E9">
      <w:r>
        <w:t>Die Motivation für die Entwicklung eines neuen Systems für die Durchführung von Online-Wahlen, liegt in den Vorteilen, die ein solches System bietet, sofern Transparenz-, Sicherheits- und organisatorische Probleme zufriedenstellend gelöst sind:</w:t>
      </w:r>
    </w:p>
    <w:p w:rsidR="006A1EA5" w:rsidRDefault="006A1EA5" w:rsidP="007605A3">
      <w:pPr>
        <w:pStyle w:val="Listenabsatz"/>
        <w:numPr>
          <w:ilvl w:val="0"/>
          <w:numId w:val="9"/>
        </w:numPr>
      </w:pPr>
      <w:r>
        <w:t>Neue Möglichkeiten demokratischer Partizipation, und dadurch Steigerung der politischen Einflussnahme</w:t>
      </w:r>
    </w:p>
    <w:p w:rsidR="006A1EA5" w:rsidRDefault="006A1EA5" w:rsidP="007605A3">
      <w:pPr>
        <w:pStyle w:val="Listenabsatz"/>
        <w:numPr>
          <w:ilvl w:val="0"/>
          <w:numId w:val="9"/>
        </w:numPr>
      </w:pPr>
      <w:r>
        <w:t>Zeit- und Ortsunabhängigkeit für Wähler bei Stimmabgabe -&gt; Steigerung der Wahlbeteiligung</w:t>
      </w:r>
    </w:p>
    <w:p w:rsidR="006A1EA5" w:rsidRPr="007462EA" w:rsidRDefault="006A1EA5" w:rsidP="007605A3">
      <w:pPr>
        <w:pStyle w:val="Listenabsatz"/>
        <w:numPr>
          <w:ilvl w:val="0"/>
          <w:numId w:val="9"/>
        </w:numPr>
      </w:pPr>
      <w:r>
        <w:t>Langfristig Senkung der Kosten für Wahlen</w:t>
      </w:r>
    </w:p>
    <w:p w:rsidR="006A1EA5" w:rsidRDefault="006A1EA5" w:rsidP="006A1EA5">
      <w:pPr>
        <w:pStyle w:val="ErsterAbsatz"/>
      </w:pPr>
      <w:r>
        <w:t xml:space="preserve">Vor allem der zweite Punkt (Zeit- und Ortsunabhängigkeit der Wähler) erscheint mir sehr entscheidend; diese Funktion wird bei konventionellen Wahlen bisher vor allem durch die Möglichkeit der Briefwahl dargestellt. Bei Verwendung eines Onlinewahlsystems könnten Wahlen auch dort ermöglicht werden, wo konventionelle Wahlen nur unter sehr erschwerten Bedingungen durchgeführt werden können. Die </w:t>
      </w:r>
      <w:r>
        <w:lastRenderedPageBreak/>
        <w:t>Vorteile der Orts- und Zeitunabhängigkeit würde in Ländern mit schwacher Infrastruktur oder in Ländern, die unter Bürgerkrieg oder Terrorismus leiden, besonders zum Tragen kommen, da gerade dort wo es eine schwache oder zerstörte Infrastruktur gibt, die Nutzung des mobilen Internets in allen Bevölkerungsschichten schon sehr verbreitet ist und schneller zunimmt als in den entwickelten Industrieländern.</w:t>
      </w:r>
      <w:r>
        <w:rPr>
          <w:rStyle w:val="Funotenzeichen"/>
        </w:rPr>
        <w:footnoteReference w:id="7"/>
      </w:r>
    </w:p>
    <w:p w:rsidR="00917886" w:rsidRDefault="00917886" w:rsidP="00EC37AE">
      <w:r>
        <w:t xml:space="preserve">Die Blockchain-Technologie, die mit der Erfindung der digitalen Kryptowährung Bitcoin, bekannt wurde, könnte </w:t>
      </w:r>
      <w:r w:rsidR="00EC66E9">
        <w:t xml:space="preserve"> </w:t>
      </w:r>
      <w:r>
        <w:t xml:space="preserve">das zentrale Problem der Transparenz </w:t>
      </w:r>
      <w:r w:rsidR="0086721E">
        <w:t xml:space="preserve"> und des Vertrauens </w:t>
      </w:r>
      <w:r>
        <w:t>bei Online-Wahlen lösen und andere Sicherheitsprobleme entschärfen. Im Gegensatz zu den bisher verwendeten Server-Client-Architekturen besteht der Kern der Blockchain-Technologie aus einer mittels Peer-To-Peer-Protokoll verteilten Datenbank, deren Integrität durch einen kryptografischen Hash-Algorithmus sichergestellt wird. Dadurch sind alle Vorgänge in dieser Datenbank für alle Teilnehmer zugänglich und transparent.</w:t>
      </w:r>
      <w:r w:rsidRPr="00E16FD0">
        <w:rPr>
          <w:rFonts w:eastAsia="Times New Roman" w:cs="Times New Roman"/>
          <w:szCs w:val="24"/>
        </w:rPr>
        <w:t xml:space="preserve"> </w:t>
      </w:r>
      <w:r>
        <w:t xml:space="preserve">Bezogen auf ein Wahlsystem hieße das, dass alle Stimmzuweisungen und Stimmabgaben </w:t>
      </w:r>
      <w:r w:rsidR="00461E65">
        <w:t>sicher</w:t>
      </w:r>
      <w:r>
        <w:t xml:space="preserve"> aufgezeichnet würden und jeder Zugriff auf diese Informationen hätte und darüber hinaus die Gültigkeit dieser Informationen gesichert sei. Jeder Wähler kann </w:t>
      </w:r>
      <w:r w:rsidR="00461E65">
        <w:t xml:space="preserve">zum Schluss </w:t>
      </w:r>
      <w:r>
        <w:t>überprüfen: W</w:t>
      </w:r>
      <w:r w:rsidR="00461E65">
        <w:t>u</w:t>
      </w:r>
      <w:r>
        <w:t>rd</w:t>
      </w:r>
      <w:r w:rsidR="00461E65">
        <w:t>e</w:t>
      </w:r>
      <w:r>
        <w:t xml:space="preserve"> meine Stimme </w:t>
      </w:r>
      <w:r w:rsidRPr="00D33701">
        <w:t xml:space="preserve">wie beabsichtigt </w:t>
      </w:r>
      <w:r>
        <w:t>zugeordnet? W</w:t>
      </w:r>
      <w:r w:rsidR="00461E65">
        <w:t>u</w:t>
      </w:r>
      <w:r>
        <w:t>rd</w:t>
      </w:r>
      <w:r w:rsidR="00461E65">
        <w:t>e</w:t>
      </w:r>
      <w:r>
        <w:t xml:space="preserve"> meine Stimme gezählt wie zugeordnet und werden alle Stimmen gezählt?</w:t>
      </w:r>
      <w:r>
        <w:rPr>
          <w:rStyle w:val="Funotenzeichen"/>
        </w:rPr>
        <w:footnoteReference w:id="8"/>
      </w:r>
    </w:p>
    <w:p w:rsidR="00EC66E9" w:rsidRDefault="001A6852" w:rsidP="00EC37AE">
      <w:r>
        <w:t xml:space="preserve">Die Transparenz, die die Verwendung der Blockchaintechnologie bietet, ist </w:t>
      </w:r>
      <w:r w:rsidR="007D1972">
        <w:t xml:space="preserve">ein Vorteil bezogen auf das Vertrauensproblem, </w:t>
      </w:r>
      <w:r w:rsidR="00EC66E9">
        <w:t xml:space="preserve">jedoch auch ein Problem für die Durchführung von politischen Wahlen, bei denen u.a. die Anonymität und Geheimhaltung der Wahlergebnisse bis zum Ende der Wahl gewährleistet sein muss. </w:t>
      </w:r>
      <w:r w:rsidR="007D1972">
        <w:t xml:space="preserve">Trotzdem erscheint </w:t>
      </w:r>
      <w:r w:rsidR="007333DA">
        <w:t xml:space="preserve">mir </w:t>
      </w:r>
      <w:r w:rsidR="007D1972">
        <w:t>die Blockchain-Technologie</w:t>
      </w:r>
      <w:r w:rsidR="007333DA">
        <w:t xml:space="preserve"> aufgrund der Robustheit einer verteilten Anwendung</w:t>
      </w:r>
      <w:r w:rsidR="0086721E">
        <w:rPr>
          <w:rStyle w:val="Funotenzeichen"/>
        </w:rPr>
        <w:footnoteReference w:id="9"/>
      </w:r>
      <w:r w:rsidR="007333DA">
        <w:t xml:space="preserve"> und des enormen Vorteils des Vertrauens in dessen Korrektheit geeignet, als Basistechnologie für ein System zur Durchführung von Wahlen über das Internet vielversprechend, wenn es gelingt die Probleme, die sich z.B. aus der Transparenz </w:t>
      </w:r>
      <w:r w:rsidR="00197F37">
        <w:t xml:space="preserve">der Blockchain </w:t>
      </w:r>
      <w:r w:rsidR="007333DA">
        <w:t xml:space="preserve">ergeben, zu lösen. </w:t>
      </w:r>
    </w:p>
    <w:p w:rsidR="00EC66E9" w:rsidRDefault="000D3A11" w:rsidP="00EC37AE">
      <w:r>
        <w:lastRenderedPageBreak/>
        <w:t>Es gibt bereits zahlreiche Weiterentwicklungen von Bitcoin und anderen digitalen Währungen auf Blockchain-Basis, die viel weitergehende Funktionen auch abseits von digitalen Währungen haben und z.B. Intelligente (automatische) Verträge ermöglichen (Smart Contracts), sowie Werkzeuge für Voting, virtuelle Gesellschaften aller Art u.v.m. ermöglichen, deshalb bin ich überzeugt, dass die Blockchain-Technologie auch als Basis für ein „richtiges“ Online-Wahlsystem taugt – ein Wahlsystem, welches politische Wahlen nach höchsten demokratischen Standards ermöglicht und damit auch hierzulande – wenn gewollt -  umsetzbar wäre.</w:t>
      </w:r>
    </w:p>
    <w:p w:rsidR="008D035F" w:rsidRDefault="007333DA" w:rsidP="00EC37AE">
      <w:r>
        <w:t xml:space="preserve">Das ist das </w:t>
      </w:r>
      <w:r w:rsidR="00861A10">
        <w:t>Hauptz</w:t>
      </w:r>
      <w:r w:rsidR="000D3A11">
        <w:t>iel dieses Projekts: ein Wahlsystem</w:t>
      </w:r>
      <w:r w:rsidR="00466E32">
        <w:t xml:space="preserve"> </w:t>
      </w:r>
      <w:r w:rsidR="000D3A11">
        <w:t>welches politische Wahlen nach höchsten demokratischen Standards ermöglicht.</w:t>
      </w:r>
      <w:r w:rsidR="00970B81">
        <w:t xml:space="preserve"> </w:t>
      </w:r>
    </w:p>
    <w:p w:rsidR="00917886" w:rsidRPr="00463261" w:rsidRDefault="000D3A11" w:rsidP="00EC37AE">
      <w:r>
        <w:t>Dazu</w:t>
      </w:r>
      <w:r w:rsidR="00736C4B">
        <w:t xml:space="preserve"> soll eine </w:t>
      </w:r>
      <w:r w:rsidR="008D035F">
        <w:t xml:space="preserve">Reihe von Wahlclients sowie eine </w:t>
      </w:r>
      <w:r w:rsidR="00736C4B">
        <w:t xml:space="preserve">Web-basierte </w:t>
      </w:r>
      <w:r w:rsidR="00917886">
        <w:t xml:space="preserve">Plattform für die </w:t>
      </w:r>
      <w:r w:rsidR="00E3486F">
        <w:t>Organisation</w:t>
      </w:r>
      <w:r w:rsidR="00917886">
        <w:t xml:space="preserve"> von Wahlen und</w:t>
      </w:r>
      <w:r w:rsidR="00736C4B">
        <w:t xml:space="preserve"> Abstimmungen über das Internet entwickelt werden, die es Organisatoren von Wahlen erleichtert, die nötigen Wahlvorbereitungen zu treffen und die Wahl </w:t>
      </w:r>
      <w:r w:rsidR="00197F37">
        <w:t xml:space="preserve">für die Öffentlichkeit </w:t>
      </w:r>
      <w:r w:rsidR="00736C4B">
        <w:t>zu organisieren</w:t>
      </w:r>
      <w:r w:rsidR="001574A0">
        <w:t xml:space="preserve"> unter </w:t>
      </w:r>
      <w:r w:rsidR="001574A0" w:rsidRPr="008655D8">
        <w:rPr>
          <w:i/>
        </w:rPr>
        <w:t>Einhaltung verbindlicher Standards</w:t>
      </w:r>
      <w:r w:rsidR="00736C4B">
        <w:t xml:space="preserve">: </w:t>
      </w:r>
      <w:r w:rsidR="009456A8">
        <w:t xml:space="preserve">Dazu gehört die </w:t>
      </w:r>
      <w:r w:rsidR="00736C4B">
        <w:t xml:space="preserve">Verteilung von Informationen zur Wahl, </w:t>
      </w:r>
      <w:r w:rsidR="009456A8">
        <w:t xml:space="preserve">die </w:t>
      </w:r>
      <w:r w:rsidR="00736C4B">
        <w:t xml:space="preserve">Erzeugung von Stimmzetteln und </w:t>
      </w:r>
      <w:r w:rsidR="009456A8">
        <w:t xml:space="preserve">deren </w:t>
      </w:r>
      <w:r w:rsidR="00736C4B">
        <w:t xml:space="preserve">Bereitstellung </w:t>
      </w:r>
      <w:r w:rsidR="009456A8">
        <w:t>in</w:t>
      </w:r>
      <w:r w:rsidR="00736C4B">
        <w:t xml:space="preserve"> der Clientsoftware</w:t>
      </w:r>
      <w:r w:rsidR="004A61FF">
        <w:t xml:space="preserve"> - genügend den Anforderungen im Bundeswahlgesetz § 30 ff.</w:t>
      </w:r>
      <w:r w:rsidR="00FE0AA8">
        <w:t>, die Bereitstellung von Templates für die notw</w:t>
      </w:r>
      <w:r w:rsidR="00CB3774">
        <w:t>endigen Blockchain-Parameter uvm</w:t>
      </w:r>
      <w:r w:rsidR="00FE0AA8">
        <w:t>.</w:t>
      </w:r>
      <w:r w:rsidR="00D81058">
        <w:t>, welches Thema des nächsten Kapitels „Bestandteile und Funktionen eines Online-Wahlsystems“ ist.</w:t>
      </w:r>
    </w:p>
    <w:p w:rsidR="000D79B4" w:rsidRDefault="000D79B4" w:rsidP="000D79B4">
      <w:pPr>
        <w:pStyle w:val="berschrift1"/>
      </w:pPr>
      <w:bookmarkStart w:id="2" w:name="_Toc467153087"/>
      <w:r>
        <w:t>Probleme der Sicherheit</w:t>
      </w:r>
      <w:r w:rsidR="00CE4F03">
        <w:t xml:space="preserve"> bei Online-Wahlsystemen</w:t>
      </w:r>
      <w:bookmarkEnd w:id="2"/>
    </w:p>
    <w:p w:rsidR="00053351" w:rsidRPr="00053351" w:rsidRDefault="00053351" w:rsidP="00053351">
      <w:r>
        <w:t xml:space="preserve">Die wichtigsten Voraussetzungen für den Betrieb eines Online-Wahlsystems bestehen jedoch in der Gewährleistung der gesetzlichen Anforderungen vor allem in Bezug auf die Sicherheit  des Systems. Da die bisher bei Wahlen eingesetzten Online-Wahlsysteme den Anforderungen an Sicherheit, Transparenz und Verfügbarkeit bisher nicht genügen, sollte ein neuer Entwurf, die bisherigen Probleme systematisch ausschließen können. </w:t>
      </w:r>
    </w:p>
    <w:p w:rsidR="000D79B4" w:rsidRDefault="00A16986" w:rsidP="000D79B4">
      <w:r>
        <w:t xml:space="preserve">Bei der </w:t>
      </w:r>
      <w:r w:rsidR="000D79B4">
        <w:t>Betrachtung der traditioneller Wahlverfahren</w:t>
      </w:r>
      <w:r>
        <w:t xml:space="preserve"> werden schon die grundsätzlichen Sicherheitsprobleme und Anforderungen deutlich</w:t>
      </w:r>
      <w:r w:rsidR="000D79B4">
        <w:t xml:space="preserve">: 1. Wähler schreiben ihre Wahlentscheidung in eine öffentliche Liste: Wähler und Wahlbeobachter können die Integrität der Aufzeichnung gleichermaßen verifizieren. Jedoch kann </w:t>
      </w:r>
      <w:r w:rsidR="00053351">
        <w:t xml:space="preserve">auch </w:t>
      </w:r>
      <w:r w:rsidR="000D79B4">
        <w:t xml:space="preserve">jeder </w:t>
      </w:r>
      <w:r w:rsidR="000D79B4">
        <w:lastRenderedPageBreak/>
        <w:t>beobachten, wer welche Wahlentscheidung getroffen hat. 2. Urnenwahl: Die abgegebenen Stimmen können nicht auf die einzelnen Wähler zurückverfolgt werden: was eine geheime Wahl ermöglicht. Der Wähler hat jedoch keine absolute Sicherheit</w:t>
      </w:r>
      <w:r>
        <w:t xml:space="preserve">, was nach Einwurf </w:t>
      </w:r>
      <w:r w:rsidR="00053351">
        <w:t>des Stimmzet</w:t>
      </w:r>
      <w:r w:rsidR="00C552C6">
        <w:t>t</w:t>
      </w:r>
      <w:r w:rsidR="00053351">
        <w:t xml:space="preserve">els in die Urne </w:t>
      </w:r>
      <w:r>
        <w:t>geschieht</w:t>
      </w:r>
      <w:r w:rsidR="000D79B4">
        <w:t xml:space="preserve">, </w:t>
      </w:r>
      <w:r>
        <w:t xml:space="preserve">ob </w:t>
      </w:r>
      <w:r w:rsidR="000D79B4">
        <w:t xml:space="preserve">seine Stimme korrekt gezählt wird, </w:t>
      </w:r>
      <w:r>
        <w:t>ist nicht garantiert</w:t>
      </w:r>
      <w:r w:rsidR="000D79B4">
        <w:t>. 3. Briefwahl:</w:t>
      </w:r>
      <w:r w:rsidR="000D79B4" w:rsidRPr="008F2420">
        <w:t xml:space="preserve"> </w:t>
      </w:r>
      <w:r w:rsidR="000D79B4">
        <w:t>Bei einer traditionellen Briefwahl ist es theoretisch möglich, dass Stimmen gefälscht werden. Da außerdem der Wahlvorgang nicht mehr in einer geschützten Umgebung stattfindet, sondern „unkontrolliert“ zuhause, ist es außerdem theoretisch möglich, dass der Wähler zuhause in seiner Entscheidung unzulässig beeinflusst oder gar erpresst wird. Mit der Briefwahl muss außerdem ein Identifizierungsmerkmal mitgesendet werden, dass den Wähler identifiziert, um unberechtigte Stimmen auszuschließen und so eine Stimmzuordnung theoretisch möglich macht, wenn z.B. den hierzulande gesetzlich festgelegten Prozeduren der Trennung von Stimmzettel und Briefumschlägen nicht entsprochen wird.</w:t>
      </w:r>
    </w:p>
    <w:p w:rsidR="000D79B4" w:rsidRDefault="000D79B4" w:rsidP="000D79B4">
      <w:r>
        <w:t xml:space="preserve">Den bei traditionellen Wahlverfahren auftretenden Gefahren für die Sicherheit wird mit erheblichen </w:t>
      </w:r>
      <w:r w:rsidRPr="00053351">
        <w:rPr>
          <w:i/>
        </w:rPr>
        <w:t>organisatorischem</w:t>
      </w:r>
      <w:r>
        <w:t xml:space="preserve"> Aufwand entgegen gewirkt, so dass der Aufwand für Wahlmanipulationen so erheblich und das Entdeckungsrisiko so groß ist, dass sich eine größer angelegte Manipulation nicht lohnt. Bei elektronischen Wahlverfahren ist das jedoch – wie in der Einleitung erwähnt – ganz anders. Zunächst werden die Probleme der traditionellen Wahlsysteme quasi vererbt und es ergeben sich erhebliche neue Probleme, weil sich Fehler in der Sicherheitsarchitektur gleich massenhaft auswirken und nicht nur auf einen kleinen Teil der Stimmen beschränkt sind, wie das in der Regel bei traditionellen Wahlverfahren der Fall ist.</w:t>
      </w:r>
    </w:p>
    <w:p w:rsidR="000D79B4" w:rsidRDefault="000D79B4" w:rsidP="000D79B4">
      <w:r>
        <w:t xml:space="preserve">In der Literatur wird bei den Gefahren einer </w:t>
      </w:r>
      <w:r w:rsidR="006C2E0B">
        <w:t>Online-</w:t>
      </w:r>
      <w:r>
        <w:t xml:space="preserve">Wahl über das Internet meist zuallererst das Endgerät des Wählers genannt. Es ist allgemein bekannt, dass Computer, Smartphones und andere Geräte, die als Endgeräte für Internetwahlen infrage kommen, anfällig für allerlei Gefahren: Viren, Trojaner etc. sind, was dazu führen kann, dass die Wahlentscheidungen auf einem Client-Endgerät gefälscht oder ausspioniert werden können. Da diese Art von Angriff nicht ausgeschlossen werden kann, sind außer den organisatorischen Maßnahmen für die Verteilung der Software (Zertifizierung von Server und Software, Linux-Live-Systeme u.a.), </w:t>
      </w:r>
      <w:r w:rsidRPr="00053351">
        <w:rPr>
          <w:i/>
        </w:rPr>
        <w:t>Maßnahmen in der Software selbst</w:t>
      </w:r>
      <w:r>
        <w:t xml:space="preserve"> zu treffen, die die Integrität der Stimmenübermittlung  sicherstellen </w:t>
      </w:r>
      <w:r>
        <w:lastRenderedPageBreak/>
        <w:t>und die Geheimhaltung bzw. Anonymität der Stimmabgab</w:t>
      </w:r>
      <w:r w:rsidR="000C077A">
        <w:t>e so weit wie möglich schützen.</w:t>
      </w:r>
    </w:p>
    <w:p w:rsidR="00120BE8" w:rsidRDefault="00120BE8" w:rsidP="00120BE8">
      <w:pPr>
        <w:pStyle w:val="berschrift2"/>
      </w:pPr>
      <w:bookmarkStart w:id="3" w:name="_Toc467153088"/>
      <w:r>
        <w:t>Geheimhaltung</w:t>
      </w:r>
      <w:bookmarkEnd w:id="3"/>
    </w:p>
    <w:p w:rsidR="00C940AA" w:rsidRPr="001B2CFD" w:rsidRDefault="00C072A6" w:rsidP="00120BE8">
      <w:r>
        <w:t>Zu</w:t>
      </w:r>
      <w:r w:rsidR="000D79B4">
        <w:t xml:space="preserve"> </w:t>
      </w:r>
      <w:r w:rsidR="00BA74CC">
        <w:t>l</w:t>
      </w:r>
      <w:r>
        <w:t xml:space="preserve">ösen </w:t>
      </w:r>
      <w:r w:rsidR="000D79B4">
        <w:t xml:space="preserve">ist </w:t>
      </w:r>
      <w:r w:rsidR="00066D3C">
        <w:t>zuerst</w:t>
      </w:r>
      <w:r w:rsidR="00BA74CC">
        <w:t xml:space="preserve"> </w:t>
      </w:r>
      <w:r w:rsidR="000D79B4">
        <w:t>das Problem der Geheimhaltung. In einem Blockchain-basierten</w:t>
      </w:r>
      <w:r w:rsidR="00A33D18">
        <w:t xml:space="preserve"> </w:t>
      </w:r>
      <w:r w:rsidR="00365E72">
        <w:t>Peer-</w:t>
      </w:r>
      <w:r w:rsidR="00365E72" w:rsidRPr="0058637D">
        <w:rPr>
          <w:lang w:val="en-US"/>
        </w:rPr>
        <w:t>to</w:t>
      </w:r>
      <w:r w:rsidR="00365E72">
        <w:t>-Peer-</w:t>
      </w:r>
      <w:r w:rsidR="000D79B4">
        <w:t>Netzwerk</w:t>
      </w:r>
      <w:r w:rsidR="00A33D18">
        <w:t xml:space="preserve">  - wie geplant - </w:t>
      </w:r>
      <w:r w:rsidR="000D79B4">
        <w:t xml:space="preserve"> sind alle gespeicherten Informationen für alle </w:t>
      </w:r>
      <w:r w:rsidR="00365E72">
        <w:t xml:space="preserve">Teilnehmer </w:t>
      </w:r>
      <w:r w:rsidR="000D79B4">
        <w:t xml:space="preserve">sichtbar. Das heißt </w:t>
      </w:r>
      <w:r w:rsidR="00D41B19">
        <w:t xml:space="preserve">natürlich </w:t>
      </w:r>
      <w:r w:rsidR="000D79B4">
        <w:t xml:space="preserve">auch, dass </w:t>
      </w:r>
      <w:r w:rsidR="006D0DD2">
        <w:t xml:space="preserve">ohne weitere Maßnahmen </w:t>
      </w:r>
      <w:r w:rsidR="006D26D2">
        <w:t xml:space="preserve">(Verschlüsselung etc.) </w:t>
      </w:r>
      <w:r w:rsidR="000D79B4">
        <w:t xml:space="preserve">Wahlentscheidungen </w:t>
      </w:r>
      <w:r w:rsidR="00053351">
        <w:t xml:space="preserve">unmittelbar </w:t>
      </w:r>
      <w:r w:rsidR="000D79B4">
        <w:t xml:space="preserve">sichtbar </w:t>
      </w:r>
      <w:r w:rsidR="006D0DD2">
        <w:t>sein würden</w:t>
      </w:r>
      <w:r w:rsidR="000D79B4">
        <w:t>. Für politische Wahlen ist das ein Problem, denn damit diese allgemein und für jeden gleich sind, dürfen die Wahlergebnisse von Wählern, die zu einem früheren Zeitpunkt gewählt haben, nicht vorab bekannt werden, so dass keine strate</w:t>
      </w:r>
      <w:r w:rsidR="00120BE8">
        <w:t xml:space="preserve">gische Beeinflussung geschieht. Die einzige Lösung besteht bisher in der Verschlüsselung der Wahlentscheidungen. </w:t>
      </w:r>
    </w:p>
    <w:p w:rsidR="004354AC" w:rsidRDefault="003A349F" w:rsidP="004354AC">
      <w:pPr>
        <w:pStyle w:val="berschrift2"/>
      </w:pPr>
      <w:bookmarkStart w:id="4" w:name="_Toc467153089"/>
      <w:r w:rsidRPr="00FB1E53">
        <w:rPr>
          <w:lang w:val="en-US"/>
        </w:rPr>
        <w:t>Coercion</w:t>
      </w:r>
      <w:r w:rsidR="004354AC">
        <w:t xml:space="preserve"> </w:t>
      </w:r>
      <w:r w:rsidR="004354AC" w:rsidRPr="00FB1E53">
        <w:rPr>
          <w:lang w:val="en-US"/>
        </w:rPr>
        <w:t>resistance</w:t>
      </w:r>
      <w:bookmarkEnd w:id="4"/>
    </w:p>
    <w:p w:rsidR="00120BE8" w:rsidRDefault="000D79B4" w:rsidP="00120BE8">
      <w:r>
        <w:t>Zusammenhängend mit der Geheimhaltung ist auch das Problem der potentiellen Erpressbarkeit</w:t>
      </w:r>
      <w:r>
        <w:rPr>
          <w:rStyle w:val="Funotenzeichen"/>
        </w:rPr>
        <w:footnoteReference w:id="10"/>
      </w:r>
      <w:r>
        <w:t xml:space="preserve">: Die Gefahr, dass Stimmen gekauft oder erpresst werden, lässt sich nur </w:t>
      </w:r>
      <w:r w:rsidR="001911D5">
        <w:t>verhindern</w:t>
      </w:r>
      <w:r>
        <w:t>, wenn eine Wählerin nicht die Möglichkeit hat, zu beweisen, wie sie gewählt hat. Wäre sie dazu in der Lage, könnte ein Erpresser diesen Beleg fordern und sie wäre erpressbar. Eine Anforderung, die deswegen an elektronische Wahlsysteme gestellt wird, ist die Erpressungs</w:t>
      </w:r>
      <w:r w:rsidR="004354AC">
        <w:t>-</w:t>
      </w:r>
      <w:r w:rsidR="00374279">
        <w:t xml:space="preserve">Widerstandsfähigkeit. </w:t>
      </w:r>
    </w:p>
    <w:p w:rsidR="007133A6" w:rsidRDefault="000D79B4" w:rsidP="00120BE8">
      <w:r>
        <w:t xml:space="preserve">Um die Anforderungen betreffs der Geheimhaltung und </w:t>
      </w:r>
      <w:r w:rsidR="00EB165E">
        <w:t>Widerstandsfähigkeit</w:t>
      </w:r>
      <w:r>
        <w:t xml:space="preserve"> zu erfüllen, ist es notwendig, die Wahlentscheidungen bei der Übertragung in die Blockchain so zu verschlüsseln, dass ein Erpresser keine Möglichkeit hat, vom Opfer (oder </w:t>
      </w:r>
      <w:r w:rsidR="00EB165E">
        <w:t>Client</w:t>
      </w:r>
      <w:r>
        <w:t xml:space="preserve"> des Opfers?!) einen Schlüssel zur Entschlüsselung der Daten zu bekommen und so auch nicht wissen kann, wie der Wähler gewählt hat. Um dennoch die Überprüfbarkeit durch den Wähler zu gewährleisten, </w:t>
      </w:r>
      <w:r w:rsidR="00D41B19">
        <w:t xml:space="preserve">könnte </w:t>
      </w:r>
      <w:r>
        <w:t xml:space="preserve">ein Hash der Wahlentscheidung beim Client angezeigt und in der BC gespeichert und nach Entschlüsselung und Auszählung der Stimmen wieder </w:t>
      </w:r>
      <w:r w:rsidR="00D41B19">
        <w:t xml:space="preserve">der Wählerin </w:t>
      </w:r>
      <w:r>
        <w:t>zur Verfügung</w:t>
      </w:r>
      <w:del w:id="5" w:author="louis" w:date="2016-11-17T11:09:00Z">
        <w:r w:rsidDel="00D41B19">
          <w:delText xml:space="preserve"> </w:delText>
        </w:r>
      </w:del>
      <w:ins w:id="6" w:author="louis" w:date="2016-11-17T11:09:00Z">
        <w:r w:rsidR="00D41B19">
          <w:t xml:space="preserve"> </w:t>
        </w:r>
      </w:ins>
      <w:r>
        <w:t>gestellt</w:t>
      </w:r>
      <w:r w:rsidR="00D41B19">
        <w:t xml:space="preserve"> werden, wenn sie die entsprechende TransaktionsID ihres Wahlvorganges eingibt.</w:t>
      </w:r>
    </w:p>
    <w:p w:rsidR="00B24B39" w:rsidRDefault="00B24B39">
      <w:pPr>
        <w:pStyle w:val="berschrift2"/>
        <w:pPrChange w:id="7" w:author="louis" w:date="2016-11-17T11:03:00Z">
          <w:pPr/>
        </w:pPrChange>
      </w:pPr>
      <w:bookmarkStart w:id="8" w:name="_Toc467153090"/>
      <w:r>
        <w:lastRenderedPageBreak/>
        <w:t>Anonymität</w:t>
      </w:r>
      <w:bookmarkEnd w:id="8"/>
      <w:r w:rsidR="000D79B4">
        <w:t xml:space="preserve"> </w:t>
      </w:r>
    </w:p>
    <w:p w:rsidR="008118C5" w:rsidRDefault="007133A6" w:rsidP="002A6A8F">
      <w:r>
        <w:t>Auch wenn Bitcoin in der Öffentlichkeit mit anonymen Geldtransfers zur Geldwäsche und illegalen Geschäften im Darknet in Verbindung g</w:t>
      </w:r>
      <w:r w:rsidR="00570201">
        <w:t>ebracht wird, so garantiert ein</w:t>
      </w:r>
      <w:r>
        <w:t xml:space="preserve"> Netzwerk wie Bitcoin keineswegs die Anonymität der Netzteilnehmer.</w:t>
      </w:r>
      <w:r w:rsidR="00570201">
        <w:t xml:space="preserve"> </w:t>
      </w:r>
      <w:r w:rsidR="000D79B4">
        <w:t>Es ist theoretisch möglich, anhand eines Zeitabgleiches und der IP-Nummer des Wählers eine Zuordnung zwischen Wahlentscheidung und Wähler herzustellen</w:t>
      </w:r>
      <w:ins w:id="9" w:author="louis" w:date="2016-11-17T11:15:00Z">
        <w:r w:rsidR="00570201">
          <w:rPr>
            <w:rStyle w:val="Funotenzeichen"/>
          </w:rPr>
          <w:footnoteReference w:id="11"/>
        </w:r>
      </w:ins>
      <w:r w:rsidR="000D79B4">
        <w:t xml:space="preserve">, wenn keine zusätzlichen Tools zur Anonymisierung entwickelt werden (Proxy-Server, </w:t>
      </w:r>
      <w:r w:rsidR="00DE2101">
        <w:t xml:space="preserve">verbesserte </w:t>
      </w:r>
      <w:r w:rsidR="000D79B4">
        <w:t>Tor-Integration  o.ä.), die als ein fester Bestandteil eines Onli</w:t>
      </w:r>
      <w:r w:rsidR="002A6A8F">
        <w:t>ne-Wahlsystems zu gelten haben.</w:t>
      </w:r>
    </w:p>
    <w:p w:rsidR="000D79B4" w:rsidRDefault="000D79B4">
      <w:pPr>
        <w:pStyle w:val="berschrift2"/>
        <w:pPrChange w:id="10" w:author="louis" w:date="2016-11-17T11:03:00Z">
          <w:pPr>
            <w:pStyle w:val="berschrift3"/>
          </w:pPr>
        </w:pPrChange>
      </w:pPr>
      <w:bookmarkStart w:id="11" w:name="_Toc467153091"/>
      <w:r>
        <w:t>Authentifizierung</w:t>
      </w:r>
      <w:bookmarkEnd w:id="11"/>
    </w:p>
    <w:p w:rsidR="007F0CEA" w:rsidRPr="007F0CEA" w:rsidRDefault="007F0CEA" w:rsidP="007F0CEA">
      <w:r>
        <w:t>Es muss sichergestellt werden, dass nur berechtigte Wählerinnen ihre Stimme abgeben können und dass jeder die gleiche Anzahl von Stimmen hat.</w:t>
      </w:r>
    </w:p>
    <w:p w:rsidR="002A6A8F" w:rsidRDefault="002A6A8F" w:rsidP="002A6A8F">
      <w:r>
        <w:t>Bei den traditionellen Wahlverfahren geschieht die Authentifizierung mittels physischer Zugangskontrolle und Abgleich mit Wählerlisten oder bei der Briefwahl mittels eines Identifizierungsmerkmals in dem Brief.</w:t>
      </w:r>
      <w:r w:rsidR="007F0CEA">
        <w:t xml:space="preserve"> Die Zuweisung der Stimmrechte geschieht durch Übergabe der Stimmzettel.</w:t>
      </w:r>
    </w:p>
    <w:p w:rsidR="00D4117A" w:rsidRDefault="002A6A8F" w:rsidP="002A6A8F">
      <w:r>
        <w:t xml:space="preserve">Bei einem Peer-to-Peer-Netzwerk auf Basis z.B. des Bitcoin-Protokolls ist eine Authentifizierung nicht vorgesehen. Den Zugang zum Netzwerk selbst mit einer Authentifizierung abzusichern, wäre eine Möglichkeit, </w:t>
      </w:r>
      <w:r w:rsidR="00236225">
        <w:t xml:space="preserve">um </w:t>
      </w:r>
      <w:r>
        <w:t>unautorisierte Wähler an der Wahl zu hindern.</w:t>
      </w:r>
      <w:r w:rsidR="00D442A3">
        <w:t xml:space="preserve"> </w:t>
      </w:r>
      <w:r w:rsidR="00D4117A">
        <w:t>Das Problem der Zuweisung von Stimmrechten wäre damit noch nicht gelöst.</w:t>
      </w:r>
    </w:p>
    <w:p w:rsidR="002A6A8F" w:rsidRDefault="002565EB" w:rsidP="002A6A8F">
      <w:r>
        <w:t xml:space="preserve">Eine </w:t>
      </w:r>
      <w:r w:rsidR="00D442A3">
        <w:t>Möglichkeit der Zuweisung von Stimmrechten für die jeweiligen</w:t>
      </w:r>
      <w:r>
        <w:t xml:space="preserve"> Wahlen würde gleichzeitig das Problem der Authentifizierung lösen, da nur stimmberechtigte Ihre Stimme abgeben könnten. Gleichzeitig würde das Netzwerk für beobachtende Teilnehmer offen bleiben können, wenn gewünscht.</w:t>
      </w:r>
    </w:p>
    <w:p w:rsidR="00D4771E" w:rsidRPr="002A6A8F" w:rsidRDefault="00D4771E" w:rsidP="002A6A8F">
      <w:pPr>
        <w:rPr>
          <w:ins w:id="12" w:author="louis" w:date="2016-11-17T11:03:00Z"/>
        </w:rPr>
      </w:pPr>
    </w:p>
    <w:p w:rsidR="00F04DD5" w:rsidRDefault="00F04DD5" w:rsidP="00F04DD5">
      <w:pPr>
        <w:pStyle w:val="berschrift1"/>
      </w:pPr>
      <w:bookmarkStart w:id="13" w:name="_Toc467153093"/>
      <w:r>
        <w:lastRenderedPageBreak/>
        <w:t>Bestandteile und Funktionen eines Wahlsystems zur Durchführung von Online-Wahlen</w:t>
      </w:r>
      <w:bookmarkEnd w:id="13"/>
    </w:p>
    <w:p w:rsidR="00E16C61" w:rsidRPr="00E16C61" w:rsidRDefault="00E16C61" w:rsidP="00E16C61">
      <w:r>
        <w:t>Transparenz, Robustheit und Sicherheit -&gt; Blockchain-System</w:t>
      </w:r>
    </w:p>
    <w:p w:rsidR="000556F7" w:rsidRDefault="000556F7" w:rsidP="00684DFC">
      <w:pPr>
        <w:pStyle w:val="berschrift2"/>
      </w:pPr>
      <w:bookmarkStart w:id="14" w:name="_Toc467153094"/>
      <w:r>
        <w:t>Erweiterte Anforderungen</w:t>
      </w:r>
      <w:bookmarkEnd w:id="14"/>
    </w:p>
    <w:p w:rsidR="009732B2" w:rsidRDefault="00F04DD5" w:rsidP="00E6464E">
      <w:r>
        <w:t>Um als Alternative zur bisherigen Praxis von Politik und Wählern akzeptiert zu werden, muss ein Online-Wahlsystem organisatorisch leicht implementierbar, billig, effizient und anwenderfreundlich</w:t>
      </w:r>
      <w:r w:rsidRPr="00A04659">
        <w:t xml:space="preserve"> sein</w:t>
      </w:r>
      <w:r>
        <w:t xml:space="preserve">. Das heißt: das System müsste möglichst ohne Änderung oder Neuanschaffung von aufwendiger Infrastruktur  auf </w:t>
      </w:r>
      <w:r w:rsidR="00CA529B">
        <w:t xml:space="preserve">zumindest auf </w:t>
      </w:r>
      <w:r>
        <w:t xml:space="preserve">Wählerseite funktionieren. Die Wahlclients </w:t>
      </w:r>
      <w:r w:rsidR="004D33EB">
        <w:t>sollten</w:t>
      </w:r>
      <w:r>
        <w:t xml:space="preserve"> einfach zu installieren (z.B. wie Apps auf Android oder iOS) und zu bedienen sein und möglichst auf vielen Endgeräten (Smartphone, PC, TV etc.) funktionieren. </w:t>
      </w:r>
      <w:r w:rsidR="00F97139">
        <w:t xml:space="preserve">Die Ergebnisse müssen transparent errechnet und einfach </w:t>
      </w:r>
      <w:r w:rsidR="00073B87">
        <w:t xml:space="preserve">mit unabhängiger Software </w:t>
      </w:r>
      <w:r w:rsidR="00F97139">
        <w:t>überprüfbar sein.</w:t>
      </w:r>
      <w:r w:rsidR="00F9108D">
        <w:t xml:space="preserve"> </w:t>
      </w:r>
      <w:r w:rsidR="002374CE">
        <w:t xml:space="preserve">Das System muss </w:t>
      </w:r>
      <w:r w:rsidR="00E6464E">
        <w:t xml:space="preserve">außerdem </w:t>
      </w:r>
      <w:r w:rsidR="002374CE">
        <w:t>flexible Wahlmöglichkeiten und Layouts für Stimmzettel ermöglichen. Darüber hinaus sollte</w:t>
      </w:r>
      <w:r w:rsidR="00536E3E">
        <w:t>n</w:t>
      </w:r>
      <w:r w:rsidR="002374CE">
        <w:t xml:space="preserve"> </w:t>
      </w:r>
      <w:r w:rsidR="00536E3E">
        <w:t xml:space="preserve">verschiedene </w:t>
      </w:r>
      <w:r w:rsidR="005C5DEF" w:rsidRPr="00083486">
        <w:t>Scoring</w:t>
      </w:r>
      <w:r w:rsidR="00C7030A">
        <w:t>-</w:t>
      </w:r>
      <w:r w:rsidR="005C5DEF" w:rsidRPr="00083486">
        <w:t>Proto</w:t>
      </w:r>
      <w:r w:rsidR="00C7030A">
        <w:t>k</w:t>
      </w:r>
      <w:r w:rsidR="005C5DEF" w:rsidRPr="00083486">
        <w:t>ol</w:t>
      </w:r>
      <w:r w:rsidR="00C7030A">
        <w:t>le</w:t>
      </w:r>
      <w:r w:rsidR="00767C2F">
        <w:rPr>
          <w:rStyle w:val="Funotenzeichen"/>
        </w:rPr>
        <w:footnoteReference w:id="12"/>
      </w:r>
      <w:r w:rsidR="000C2D7A">
        <w:t xml:space="preserve"> </w:t>
      </w:r>
      <w:r w:rsidR="00536E3E">
        <w:t>möglich sein</w:t>
      </w:r>
      <w:r w:rsidR="00F9108D">
        <w:t>.</w:t>
      </w:r>
    </w:p>
    <w:p w:rsidR="00684DFC" w:rsidRDefault="00684DFC" w:rsidP="00721F5D">
      <w:pPr>
        <w:pStyle w:val="berschrift2"/>
      </w:pPr>
      <w:bookmarkStart w:id="15" w:name="_Toc467153095"/>
      <w:r>
        <w:t>Umsetzung</w:t>
      </w:r>
      <w:bookmarkEnd w:id="15"/>
    </w:p>
    <w:p w:rsidR="008C56CB" w:rsidRDefault="008C56CB" w:rsidP="008C56CB">
      <w:r>
        <w:t>Für die Umsetzung der</w:t>
      </w:r>
      <w:r w:rsidR="00154F13">
        <w:t xml:space="preserve"> genannten Anforderungen </w:t>
      </w:r>
      <w:r w:rsidR="00E212EC">
        <w:t>ist</w:t>
      </w:r>
      <w:r w:rsidR="00154F13">
        <w:t xml:space="preserve"> eine</w:t>
      </w:r>
      <w:r w:rsidR="001D04A6">
        <w:t xml:space="preserve"> Reihe von Entscheidungen nötig.</w:t>
      </w:r>
    </w:p>
    <w:p w:rsidR="001D04A6" w:rsidRPr="008C56CB" w:rsidRDefault="001D04A6" w:rsidP="008C56CB">
      <w:r>
        <w:t>Grundentscheidungen:</w:t>
      </w:r>
    </w:p>
    <w:p w:rsidR="00E6464E" w:rsidRDefault="00E6464E" w:rsidP="007605A3">
      <w:pPr>
        <w:pStyle w:val="Listenabsatz"/>
        <w:numPr>
          <w:ilvl w:val="0"/>
          <w:numId w:val="28"/>
        </w:numPr>
      </w:pPr>
      <w:r>
        <w:t xml:space="preserve">Wie soll eine Wahlentscheidung </w:t>
      </w:r>
      <w:r w:rsidR="00AF57E3">
        <w:t xml:space="preserve">technisch </w:t>
      </w:r>
      <w:r>
        <w:t xml:space="preserve">in </w:t>
      </w:r>
      <w:r w:rsidR="00AF57E3">
        <w:t>d</w:t>
      </w:r>
      <w:r>
        <w:t xml:space="preserve">er verteilten Blockchain-Datenbank gespeichert werden? </w:t>
      </w:r>
    </w:p>
    <w:p w:rsidR="00E6464E" w:rsidRDefault="00E6464E" w:rsidP="007605A3">
      <w:pPr>
        <w:pStyle w:val="Listenabsatz"/>
      </w:pPr>
      <w:r>
        <w:t>Wie soll die Verschlüsselung erfolgen, ohne dass ein Schlüssel auf dem Client-Computer existiert, mit dem die Wahlentscheidung entschlüsselt werden kann?</w:t>
      </w:r>
    </w:p>
    <w:p w:rsidR="00E6464E" w:rsidRDefault="00CA529B" w:rsidP="007605A3">
      <w:pPr>
        <w:pStyle w:val="Listenabsatz"/>
      </w:pPr>
      <w:r>
        <w:t>Authentifizierung: Wählerlisten und Zuweisung von</w:t>
      </w:r>
      <w:r w:rsidR="00E6464E">
        <w:t xml:space="preserve"> Assets</w:t>
      </w:r>
      <w:r>
        <w:t>?</w:t>
      </w:r>
    </w:p>
    <w:p w:rsidR="00E6464E" w:rsidRDefault="00E6464E" w:rsidP="007605A3">
      <w:pPr>
        <w:pStyle w:val="Listenabsatz"/>
      </w:pPr>
      <w:r>
        <w:t xml:space="preserve">Verfügbarkeit: </w:t>
      </w:r>
      <w:r w:rsidR="00154F13">
        <w:t xml:space="preserve">Welche Änderungen sind gegenüber z.B. dem </w:t>
      </w:r>
      <w:r>
        <w:t>Bitcoin-Protokoll</w:t>
      </w:r>
      <w:r w:rsidR="00154F13">
        <w:t xml:space="preserve"> nötig?</w:t>
      </w:r>
    </w:p>
    <w:p w:rsidR="0001237E" w:rsidRDefault="0001237E" w:rsidP="0001237E">
      <w:pPr>
        <w:pStyle w:val="Listenabsatz"/>
      </w:pPr>
      <w:r>
        <w:t>Speicherung der Stimmzettel und Wahloptionen in der Blockchain?</w:t>
      </w:r>
    </w:p>
    <w:p w:rsidR="0001237E" w:rsidRDefault="0001237E" w:rsidP="0001237E">
      <w:pPr>
        <w:pStyle w:val="Listenabsatz"/>
        <w:numPr>
          <w:ilvl w:val="0"/>
          <w:numId w:val="0"/>
        </w:numPr>
        <w:ind w:left="1004"/>
      </w:pPr>
    </w:p>
    <w:p w:rsidR="001D04A6" w:rsidRDefault="001D04A6" w:rsidP="001D04A6">
      <w:bookmarkStart w:id="16" w:name="_Toc467153096"/>
    </w:p>
    <w:bookmarkEnd w:id="16"/>
    <w:p w:rsidR="00382492" w:rsidRDefault="0001237E" w:rsidP="0001237E">
      <w:pPr>
        <w:pStyle w:val="berschrift3"/>
      </w:pPr>
      <w:r>
        <w:lastRenderedPageBreak/>
        <w:t xml:space="preserve">1. </w:t>
      </w:r>
      <w:r w:rsidR="00382492">
        <w:t xml:space="preserve">Wahlentscheidungen in der Blockchain </w:t>
      </w:r>
      <w:r w:rsidR="00A30569">
        <w:t>speichern</w:t>
      </w:r>
    </w:p>
    <w:p w:rsidR="001649B8" w:rsidRPr="001649B8" w:rsidRDefault="001649B8" w:rsidP="001649B8">
      <w:r>
        <w:t>Es gibt zwei grundsätzliche Möglichkeiten, Wahlentscheidungen in der Blockchain abzubilden bzw. zu übermitteln und zu speichern:</w:t>
      </w:r>
    </w:p>
    <w:p w:rsidR="00B74927" w:rsidRDefault="00B74927" w:rsidP="007605A3">
      <w:pPr>
        <w:pStyle w:val="Listenabsatz"/>
        <w:numPr>
          <w:ilvl w:val="0"/>
          <w:numId w:val="32"/>
        </w:numPr>
      </w:pPr>
      <w:r>
        <w:t>Senden von Coins oder Assets</w:t>
      </w:r>
      <w:r w:rsidR="006C3413">
        <w:t xml:space="preserve"> [Link Erklärung]</w:t>
      </w:r>
      <w:bookmarkStart w:id="17" w:name="_GoBack"/>
      <w:bookmarkEnd w:id="17"/>
    </w:p>
    <w:p w:rsidR="00B74927" w:rsidRDefault="00B74927" w:rsidP="007605A3">
      <w:pPr>
        <w:pStyle w:val="Listenabsatz"/>
      </w:pPr>
      <w:r>
        <w:t>Speichern der Wahloption als Text, Code, Adresse etc.</w:t>
      </w:r>
    </w:p>
    <w:p w:rsidR="00E8795B" w:rsidRDefault="00BC0E18" w:rsidP="005A1317">
      <w:pPr>
        <w:ind w:left="284" w:firstLine="0"/>
      </w:pPr>
      <w:r>
        <w:t>Gemeinsam ist beiden Möglichkeiten, dass in beiden Fällen eine Transaktion erzeugt wird, die in der Blockchain im nächsten Block integriert wird</w:t>
      </w:r>
      <w:r w:rsidR="00E8795B">
        <w:t xml:space="preserve"> und als Rückgabewert eine Transaktionsnummer erzeugt wird.</w:t>
      </w:r>
      <w:r>
        <w:t xml:space="preserve"> </w:t>
      </w:r>
      <w:r w:rsidR="006C3413">
        <w:t xml:space="preserve">Der technische Unterschied besteht darin, dass </w:t>
      </w:r>
    </w:p>
    <w:p w:rsidR="00E8795B" w:rsidRDefault="00E8795B" w:rsidP="005A1317">
      <w:pPr>
        <w:ind w:left="284" w:firstLine="0"/>
      </w:pPr>
    </w:p>
    <w:p w:rsidR="00E8795B" w:rsidRDefault="00E8795B" w:rsidP="005A1317">
      <w:pPr>
        <w:ind w:left="284" w:firstLine="0"/>
      </w:pPr>
    </w:p>
    <w:p w:rsidR="005A1317" w:rsidRDefault="00E41387" w:rsidP="005A1317">
      <w:pPr>
        <w:ind w:left="284" w:firstLine="0"/>
      </w:pPr>
      <w:r>
        <w:t>Vorteile, Nachteile und</w:t>
      </w:r>
      <w:r w:rsidR="005A1317">
        <w:t xml:space="preserve"> Lösungen:</w:t>
      </w:r>
    </w:p>
    <w:p w:rsidR="004A2246" w:rsidRDefault="004A2246" w:rsidP="005A1317">
      <w:pPr>
        <w:ind w:left="284" w:firstLine="0"/>
      </w:pPr>
      <w:r>
        <w:t>Beim Senden von Coins oder Assets besteht der Vorteil in der einfachen Zuordnung zu den Wahloptionen und in der einfachen Verwaltung der Stimmrechte.</w:t>
      </w:r>
      <w:r w:rsidR="005A65E1">
        <w:t xml:space="preserve"> Der Nachteil besteht darin, dass keine Verschlüsselung der Wahlentscheidungen möglich sind, wenn direkt Coins oder Assets </w:t>
      </w:r>
      <w:r w:rsidR="00BE6695">
        <w:t>a</w:t>
      </w:r>
      <w:r w:rsidR="005A65E1">
        <w:t>n Kandidatenadressen gesendet werden</w:t>
      </w:r>
      <w:r w:rsidR="00FD7853">
        <w:t xml:space="preserve"> o.ä</w:t>
      </w:r>
      <w:r w:rsidR="00102AF6">
        <w:t>.</w:t>
      </w:r>
    </w:p>
    <w:p w:rsidR="005A1317" w:rsidRDefault="00102AF6" w:rsidP="005A1317">
      <w:pPr>
        <w:ind w:left="284" w:firstLine="0"/>
      </w:pPr>
      <w:r>
        <w:t xml:space="preserve">Beim Speichern der Wahloption als Text oder Code wäre eine Verschlüsselung an sich kein Problem, jedoch würde ein Vorteil der Blockchain-Technologie, die leichte Überprüfbarkeit und Auswertbarkeit darunter leiden und die Funktion der </w:t>
      </w:r>
      <w:r w:rsidR="00437814">
        <w:t>einfachen Distribution</w:t>
      </w:r>
      <w:r>
        <w:t xml:space="preserve"> von Stimmrechten</w:t>
      </w:r>
      <w:r w:rsidR="00FF3D4F">
        <w:rPr>
          <w:rStyle w:val="Funotenzeichen"/>
        </w:rPr>
        <w:footnoteReference w:id="13"/>
      </w:r>
      <w:r>
        <w:t xml:space="preserve"> wegfallen.</w:t>
      </w:r>
    </w:p>
    <w:p w:rsidR="001E137C" w:rsidRDefault="001E137C" w:rsidP="005A1317">
      <w:pPr>
        <w:ind w:left="284" w:firstLine="0"/>
      </w:pPr>
      <w:r>
        <w:t>Zwitter als Lösung?</w:t>
      </w:r>
      <w:r w:rsidR="00812688">
        <w:t xml:space="preserve"> </w:t>
      </w:r>
      <w:r w:rsidR="00175693">
        <w:t>OP-Return</w:t>
      </w:r>
    </w:p>
    <w:p w:rsidR="00812688" w:rsidRDefault="00812688" w:rsidP="005A1317">
      <w:pPr>
        <w:ind w:left="284" w:firstLine="0"/>
      </w:pPr>
      <w:r>
        <w:t>Verschlüsselung:</w:t>
      </w:r>
    </w:p>
    <w:p w:rsidR="00812688" w:rsidRDefault="00812688" w:rsidP="007605A3">
      <w:pPr>
        <w:pStyle w:val="Listenabsatz"/>
        <w:numPr>
          <w:ilvl w:val="0"/>
          <w:numId w:val="31"/>
        </w:numPr>
      </w:pPr>
      <w:r>
        <w:t>Asymmetrisches Verfahren: Wahlentscheidungen können nur mit amtlichen Secret Key entschlüsselt werden.</w:t>
      </w:r>
    </w:p>
    <w:p w:rsidR="00812688" w:rsidRDefault="00812688" w:rsidP="007605A3">
      <w:pPr>
        <w:pStyle w:val="Listenabsatz"/>
      </w:pPr>
      <w:r>
        <w:t>Der Client erzeugt mehrere Schlüsselpaare, um Fakes zu erzeugen?!</w:t>
      </w:r>
    </w:p>
    <w:p w:rsidR="00812688" w:rsidRDefault="00812688" w:rsidP="007605A3">
      <w:pPr>
        <w:pStyle w:val="Listenabsatz"/>
      </w:pPr>
      <w:r>
        <w:t>Die Fakes werden anhand des Public-Key aussortiert?!</w:t>
      </w:r>
    </w:p>
    <w:p w:rsidR="00812688" w:rsidRPr="00B74927" w:rsidRDefault="000A3392" w:rsidP="005A1317">
      <w:pPr>
        <w:ind w:left="284" w:firstLine="0"/>
      </w:pPr>
      <w:r>
        <w:lastRenderedPageBreak/>
        <w:t>[Skizze]</w:t>
      </w:r>
    </w:p>
    <w:p w:rsidR="005A4F5E" w:rsidRDefault="005A4F5E" w:rsidP="005A4F5E">
      <w:r>
        <w:t>Möglichkeit „Assets“ zu erzeugen statt nur Coins zu minen.</w:t>
      </w:r>
    </w:p>
    <w:p w:rsidR="005A4F5E" w:rsidRDefault="005A4F5E" w:rsidP="005A4F5E">
      <w:r>
        <w:t>Kontrolle über die Blockchain: Rechteverwaltung: Zugang, Issue, Senden, Empfangen</w:t>
      </w:r>
    </w:p>
    <w:p w:rsidR="005A4F5E" w:rsidRDefault="005A4F5E" w:rsidP="005A4F5E">
      <w:r>
        <w:t>Steigerung der Performance für heiße Wahlperiode</w:t>
      </w:r>
    </w:p>
    <w:p w:rsidR="005A4F5E" w:rsidRDefault="005A4F5E" w:rsidP="005A4F5E">
      <w:r w:rsidRPr="00CA3296">
        <w:t xml:space="preserve">Bei einem Peer-to-Peer-System </w:t>
      </w:r>
      <w:r>
        <w:t xml:space="preserve">(P2P) </w:t>
      </w:r>
      <w:r w:rsidRPr="00CA3296">
        <w:t xml:space="preserve">sind alle Clients </w:t>
      </w:r>
      <w:r>
        <w:t xml:space="preserve">theoretisch </w:t>
      </w:r>
      <w:r w:rsidRPr="00CA3296">
        <w:t>gleichberechtigt</w:t>
      </w:r>
      <w:r>
        <w:t xml:space="preserve"> und stellen Dienste zur Verfügung, bzw. nehmen diese in Anspruch (Client-Server-Funktionalität)</w:t>
      </w:r>
      <w:r w:rsidRPr="00CA3296">
        <w:t xml:space="preserve">. </w:t>
      </w:r>
      <w:r>
        <w:t>Ein P2P-System ist selbstorganisierend, d.h. niemand hat als zentrale Instanz die Kontrolle über die Clients. Als Overlay-Netzwerk über dem Internet ist es einerseits billig zu implementieren, andererseits können –wenn gewünscht– eigene Formen der Kontrolle (Routing, Zugang etc.) verwirklicht werden. Da es keine zentrale Instanz gibt, gibt es auch keinen zentralen Angriffspunkt, um Manipulationen an einem Server vorzunehmen (das heißt aber nicht, dass Angriffe auf das Gesamtsystem nicht möglich sind).</w:t>
      </w:r>
    </w:p>
    <w:p w:rsidR="000D79B4" w:rsidRPr="009E6509" w:rsidRDefault="000D79B4" w:rsidP="000D79B4">
      <w:r>
        <w:t xml:space="preserve">Das Peer-To-Peer-Netzwerk deshalb ist die entscheidende Voraussetzung für den Betrieb der Wahlclients. Der Stabilität und Sicherheit des Protokolls für das Overlay-Netzwerk wird daher im Verlaufe dieses Dokuments besondere Aufmerksamkeit gewidmet sein. </w:t>
      </w:r>
    </w:p>
    <w:p w:rsidR="000D79B4" w:rsidRDefault="000D79B4" w:rsidP="000D79B4">
      <w:pPr>
        <w:pStyle w:val="berschrift2"/>
      </w:pPr>
      <w:bookmarkStart w:id="18" w:name="_Toc467153099"/>
      <w:r>
        <w:t>Daten-Model</w:t>
      </w:r>
      <w:bookmarkEnd w:id="18"/>
    </w:p>
    <w:p w:rsidR="000D79B4" w:rsidRPr="004B54FE" w:rsidRDefault="000D79B4" w:rsidP="000D79B4"/>
    <w:p w:rsidR="00A530A9" w:rsidRDefault="00A530A9" w:rsidP="00A530A9">
      <w:pPr>
        <w:pStyle w:val="berschrift3"/>
      </w:pPr>
      <w:bookmarkStart w:id="19" w:name="_Toc467153100"/>
      <w:r w:rsidRPr="00AA5F08">
        <w:t>Wählerlisten</w:t>
      </w:r>
      <w:bookmarkEnd w:id="19"/>
    </w:p>
    <w:p w:rsidR="00A530A9" w:rsidRDefault="00A530A9" w:rsidP="00A530A9">
      <w:r>
        <w:t>Das besondere Problem ist die Anonymisierung des Wahlvorganges bei gleichzeitig sicherer Authentifizierung der Wähler, d.h. Prüfung der Wahlberechtigung. Aus der Wählerliste mit den Klardaten muss eine Liste anonymer Wähleradressen werden, die garantiert, dass zwar nur die Berechtigten ihre Stimme abgeben können, aber ohne dass die Wahlentscheidung auf die konkrete Person zurückgeführt werden kann.</w:t>
      </w:r>
    </w:p>
    <w:p w:rsidR="00A530A9" w:rsidRDefault="00A530A9" w:rsidP="00A530A9">
      <w:r>
        <w:rPr>
          <w:noProof/>
        </w:rPr>
        <mc:AlternateContent>
          <mc:Choice Requires="wps">
            <w:drawing>
              <wp:anchor distT="0" distB="0" distL="114300" distR="114300" simplePos="0" relativeHeight="251755520" behindDoc="0" locked="0" layoutInCell="1" allowOverlap="1" wp14:anchorId="4ED7969E" wp14:editId="3FB9FBB9">
                <wp:simplePos x="0" y="0"/>
                <wp:positionH relativeFrom="column">
                  <wp:posOffset>4206638</wp:posOffset>
                </wp:positionH>
                <wp:positionV relativeFrom="paragraph">
                  <wp:posOffset>79221</wp:posOffset>
                </wp:positionV>
                <wp:extent cx="1239141" cy="1350236"/>
                <wp:effectExtent l="0" t="0" r="18415" b="21590"/>
                <wp:wrapNone/>
                <wp:docPr id="40" name="Textfeld 40"/>
                <wp:cNvGraphicFramePr/>
                <a:graphic xmlns:a="http://schemas.openxmlformats.org/drawingml/2006/main">
                  <a:graphicData uri="http://schemas.microsoft.com/office/word/2010/wordprocessingShape">
                    <wps:wsp>
                      <wps:cNvSpPr txBox="1"/>
                      <wps:spPr>
                        <a:xfrm>
                          <a:off x="0" y="0"/>
                          <a:ext cx="1239141" cy="13502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1C80" w:rsidRDefault="001D1C80" w:rsidP="00A530A9">
                            <w:pPr>
                              <w:ind w:firstLine="0"/>
                            </w:pPr>
                            <w: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40" o:spid="_x0000_s1026" type="#_x0000_t202" style="position:absolute;left:0;text-align:left;margin-left:331.25pt;margin-top:6.25pt;width:97.55pt;height:106.3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" fillcolor="white [3201]" strokeweight=".5pt">
                <v:textbox>
                  <w:txbxContent>
                    <w:p w:rsidR="001D1C80" w:rsidRDefault="001D1C80" w:rsidP="00A530A9">
                      <w:pPr>
                        <w:ind w:firstLine="0"/>
                      </w:pPr>
                      <w:r>
                        <w:t>Assets</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5CFAB741" wp14:editId="19552AA8">
                <wp:simplePos x="0" y="0"/>
                <wp:positionH relativeFrom="column">
                  <wp:posOffset>2251567</wp:posOffset>
                </wp:positionH>
                <wp:positionV relativeFrom="paragraph">
                  <wp:posOffset>80645</wp:posOffset>
                </wp:positionV>
                <wp:extent cx="1239141" cy="1350236"/>
                <wp:effectExtent l="0" t="0" r="18415" b="21590"/>
                <wp:wrapNone/>
                <wp:docPr id="42" name="Textfeld 42"/>
                <wp:cNvGraphicFramePr/>
                <a:graphic xmlns:a="http://schemas.openxmlformats.org/drawingml/2006/main">
                  <a:graphicData uri="http://schemas.microsoft.com/office/word/2010/wordprocessingShape">
                    <wps:wsp>
                      <wps:cNvSpPr txBox="1"/>
                      <wps:spPr>
                        <a:xfrm>
                          <a:off x="0" y="0"/>
                          <a:ext cx="1239141" cy="13502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1C80" w:rsidRDefault="001D1C80" w:rsidP="00A530A9">
                            <w:pPr>
                              <w:ind w:firstLine="0"/>
                            </w:pPr>
                            <w:r>
                              <w:t>BVS-Adressen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2" o:spid="_x0000_s1027" type="#_x0000_t202" style="position:absolute;left:0;text-align:left;margin-left:177.3pt;margin-top:6.35pt;width:97.55pt;height:106.3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" fillcolor="white [3201]" strokeweight=".5pt">
                <v:textbox>
                  <w:txbxContent>
                    <w:p w:rsidR="001D1C80" w:rsidRDefault="001D1C80" w:rsidP="00A530A9">
                      <w:pPr>
                        <w:ind w:firstLine="0"/>
                      </w:pPr>
                      <w:r>
                        <w:t>BVS-Adressen</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7352340A" wp14:editId="33A348A3">
                <wp:simplePos x="0" y="0"/>
                <wp:positionH relativeFrom="column">
                  <wp:posOffset>202612</wp:posOffset>
                </wp:positionH>
                <wp:positionV relativeFrom="paragraph">
                  <wp:posOffset>82817</wp:posOffset>
                </wp:positionV>
                <wp:extent cx="1239141" cy="1350236"/>
                <wp:effectExtent l="0" t="0" r="18415" b="21590"/>
                <wp:wrapNone/>
                <wp:docPr id="50" name="Textfeld 50"/>
                <wp:cNvGraphicFramePr/>
                <a:graphic xmlns:a="http://schemas.openxmlformats.org/drawingml/2006/main">
                  <a:graphicData uri="http://schemas.microsoft.com/office/word/2010/wordprocessingShape">
                    <wps:wsp>
                      <wps:cNvSpPr txBox="1"/>
                      <wps:spPr>
                        <a:xfrm>
                          <a:off x="0" y="0"/>
                          <a:ext cx="1239141" cy="13502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1C80" w:rsidRDefault="001D1C80" w:rsidP="00A530A9">
                            <w:pPr>
                              <w:ind w:firstLine="0"/>
                            </w:pPr>
                            <w:r>
                              <w:t>Wählerliste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50" o:spid="_x0000_s1028" type="#_x0000_t202" style="position:absolute;left:0;text-align:left;margin-left:15.95pt;margin-top:6.5pt;width:97.55pt;height:106.3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" fillcolor="white [3201]" strokeweight=".5pt">
                <v:textbox>
                  <w:txbxContent>
                    <w:p w:rsidR="001D1C80" w:rsidRDefault="001D1C80" w:rsidP="00A530A9">
                      <w:pPr>
                        <w:ind w:firstLine="0"/>
                      </w:pPr>
                      <w:r>
                        <w:t>Wählerliste</w:t>
                      </w:r>
                    </w:p>
                  </w:txbxContent>
                </v:textbox>
              </v:shape>
            </w:pict>
          </mc:Fallback>
        </mc:AlternateContent>
      </w:r>
    </w:p>
    <w:p w:rsidR="00A530A9" w:rsidRDefault="00A530A9" w:rsidP="00A530A9">
      <w:r>
        <w:rPr>
          <w:noProof/>
        </w:rPr>
        <w:lastRenderedPageBreak/>
        <mc:AlternateContent>
          <mc:Choice Requires="wps">
            <w:drawing>
              <wp:anchor distT="0" distB="0" distL="114300" distR="114300" simplePos="0" relativeHeight="251756544" behindDoc="0" locked="0" layoutInCell="1" allowOverlap="1" wp14:anchorId="1A26695D" wp14:editId="4EA4C796">
                <wp:simplePos x="0" y="0"/>
                <wp:positionH relativeFrom="column">
                  <wp:posOffset>3610610</wp:posOffset>
                </wp:positionH>
                <wp:positionV relativeFrom="paragraph">
                  <wp:posOffset>151902</wp:posOffset>
                </wp:positionV>
                <wp:extent cx="487110" cy="196553"/>
                <wp:effectExtent l="0" t="19050" r="46355" b="32385"/>
                <wp:wrapNone/>
                <wp:docPr id="54" name="Pfeil nach rechts 54"/>
                <wp:cNvGraphicFramePr/>
                <a:graphic xmlns:a="http://schemas.openxmlformats.org/drawingml/2006/main">
                  <a:graphicData uri="http://schemas.microsoft.com/office/word/2010/wordprocessingShape">
                    <wps:wsp>
                      <wps:cNvSpPr/>
                      <wps:spPr>
                        <a:xfrm>
                          <a:off x="0" y="0"/>
                          <a:ext cx="487110" cy="1965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4" o:spid="_x0000_s1026" type="#_x0000_t13" style="position:absolute;margin-left:284.3pt;margin-top:11.95pt;width:38.35pt;height:15.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" adj="17242" fillcolor="#4f81bd [3204]" strokecolor="#243f60 [1604]" strokeweight="2pt"/>
            </w:pict>
          </mc:Fallback>
        </mc:AlternateContent>
      </w:r>
      <w:r>
        <w:rPr>
          <w:noProof/>
        </w:rPr>
        <mc:AlternateContent>
          <mc:Choice Requires="wps">
            <w:drawing>
              <wp:anchor distT="0" distB="0" distL="114300" distR="114300" simplePos="0" relativeHeight="251754496" behindDoc="0" locked="0" layoutInCell="1" allowOverlap="1" wp14:anchorId="2289A52E" wp14:editId="15928777">
                <wp:simplePos x="0" y="0"/>
                <wp:positionH relativeFrom="column">
                  <wp:posOffset>1629410</wp:posOffset>
                </wp:positionH>
                <wp:positionV relativeFrom="paragraph">
                  <wp:posOffset>145338</wp:posOffset>
                </wp:positionV>
                <wp:extent cx="487110" cy="196553"/>
                <wp:effectExtent l="0" t="19050" r="46355" b="32385"/>
                <wp:wrapNone/>
                <wp:docPr id="61" name="Pfeil nach rechts 61"/>
                <wp:cNvGraphicFramePr/>
                <a:graphic xmlns:a="http://schemas.openxmlformats.org/drawingml/2006/main">
                  <a:graphicData uri="http://schemas.microsoft.com/office/word/2010/wordprocessingShape">
                    <wps:wsp>
                      <wps:cNvSpPr/>
                      <wps:spPr>
                        <a:xfrm>
                          <a:off x="0" y="0"/>
                          <a:ext cx="487110" cy="1965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feil nach rechts 61" o:spid="_x0000_s1026" type="#_x0000_t13" style="position:absolute;margin-left:128.3pt;margin-top:11.45pt;width:38.35pt;height:15.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" adj="17242" fillcolor="#4f81bd [3204]" strokecolor="#243f60 [1604]" strokeweight="2pt"/>
            </w:pict>
          </mc:Fallback>
        </mc:AlternateContent>
      </w:r>
    </w:p>
    <w:p w:rsidR="00A530A9" w:rsidRDefault="00A530A9" w:rsidP="00A530A9"/>
    <w:p w:rsidR="00A530A9" w:rsidRDefault="00A530A9" w:rsidP="00A530A9"/>
    <w:p w:rsidR="00A530A9" w:rsidRDefault="00A530A9" w:rsidP="00A530A9">
      <w:r>
        <w:t xml:space="preserve">Die Erzeugung und Verwaltung der Wählerlisten ist unabhängig von dem eigentlichen BV-System. </w:t>
      </w:r>
    </w:p>
    <w:p w:rsidR="00A530A9" w:rsidRDefault="00A530A9" w:rsidP="00A530A9">
      <w:r>
        <w:t xml:space="preserve">Dem Wähler muss dazu zur Authentifizierung bei der Stimmabgabe ein geheimes „Token“ zur Verfügung gestellt werden, welches nur er kennt. Dazu könnte ein Hash-Verfahren genutzt werden, bei dem aus der Wählerliste zuerst individuelle und geheime [Schlüssel] generiert werden, aus denen Hashes erstellt werden, die auf einem Autorisierungsserver gespeichert werden, der letztendlich für die späteren Authentifizierungszwecke genutzt werden kann. Die Schlüssel werden den Wählern wie PINs bei einer Bankkarte verdeckt übermittelt und nicht gespeichert, sondern nach Druck sofort aus dem Speicher gelöscht. </w:t>
      </w:r>
    </w:p>
    <w:p w:rsidR="00A530A9" w:rsidRDefault="00A530A9" w:rsidP="00A530A9">
      <w:r>
        <w:t>Die Anwendung für die Wahlvorbereitungsphase muss daher zumindest aus drei unabhängigen Serversystemen bestehen: eines für die Wählerlisten der Onlinewähler, ein zweites hochgesichertes System für die Erzeugung der Schlüssel und Hashes und ein drittes System in dem die Hashes für die Online-Authentifizierungszwecke gespeichert werden. Die ersten beiden Systeme müssen unbedingt unabhängig voneinander (technisch und organisatorisch) betrieben werden.</w:t>
      </w:r>
    </w:p>
    <w:p w:rsidR="00A530A9" w:rsidRDefault="00A530A9" w:rsidP="00A530A9">
      <w:r>
        <w:t>Das zweite System, welches für die Generierung der Hashes zuständig ist, sollte aus Sicherheitsgründen nicht vernetzt sein, sondern nur einmal eine verschlüsselte Wählerliste über einen Datenträger erhalten. Für alle Systeme gilt: Es sollte sich um geprüfte OpenSource-Software handeln, um ein größtmögliches Vertrauen in die Vorgänge zu ermöglichen. Betriebssysteme und Software sollten möglichst als unveränderliche Live-Betriebssysteme betrieben werden, um nachträgliche Manipulationen auszuschließen. Alle Installations- und Wartungsvorgänge sollten unter öffentlicher Kontrolle (Anwesenheit unabhängiger Experten, Kameraaufzeichnung etc.) stattfinden.</w:t>
      </w:r>
    </w:p>
    <w:p w:rsidR="00A530A9" w:rsidRDefault="00A530A9" w:rsidP="00A530A9">
      <w:r>
        <w:lastRenderedPageBreak/>
        <w:t>Projekt</w:t>
      </w:r>
    </w:p>
    <w:p w:rsidR="00A530A9" w:rsidRDefault="00A530A9" w:rsidP="00A530A9">
      <w:r>
        <w:t>Ballot</w:t>
      </w:r>
    </w:p>
    <w:p w:rsidR="00A530A9" w:rsidRPr="00C12C7D" w:rsidRDefault="00A530A9" w:rsidP="00A530A9">
      <w:r>
        <w:t>Option</w:t>
      </w:r>
    </w:p>
    <w:p w:rsidR="000D79B4" w:rsidRDefault="000D79B4" w:rsidP="000D79B4">
      <w:pPr>
        <w:pStyle w:val="berschrift2"/>
      </w:pPr>
      <w:bookmarkStart w:id="20" w:name="_Toc467153101"/>
      <w:r>
        <w:t>Controller</w:t>
      </w:r>
      <w:bookmarkEnd w:id="20"/>
    </w:p>
    <w:p w:rsidR="000D79B4" w:rsidRPr="00F753B5" w:rsidRDefault="000D79B4" w:rsidP="000D79B4">
      <w:pPr>
        <w:pStyle w:val="berschrift3"/>
      </w:pPr>
      <w:bookmarkStart w:id="21" w:name="_Toc467153102"/>
      <w:r>
        <w:t>Project Controller</w:t>
      </w:r>
      <w:bookmarkEnd w:id="21"/>
    </w:p>
    <w:p w:rsidR="000D79B4" w:rsidRDefault="000D79B4" w:rsidP="000D79B4">
      <w:pPr>
        <w:pStyle w:val="ErsterAbsatz"/>
      </w:pPr>
      <w:r>
        <w:t xml:space="preserve">Bei der </w:t>
      </w:r>
      <w:r w:rsidRPr="00002916">
        <w:rPr>
          <w:i/>
        </w:rPr>
        <w:t>Wahlvorbereitung</w:t>
      </w:r>
      <w:r>
        <w:t xml:space="preserve"> stehen das Wahlprojekt, Wählerlisten und Kandidaten oder Gesetzentwürfe im Mittelpunkt. </w:t>
      </w:r>
    </w:p>
    <w:p w:rsidR="000D79B4" w:rsidRDefault="000D79B4" w:rsidP="000D79B4">
      <w:r>
        <w:t xml:space="preserve">Entschlüsseln der Wählertransaktionen </w:t>
      </w:r>
      <w:r>
        <w:br/>
      </w:r>
    </w:p>
    <w:p w:rsidR="000D79B4" w:rsidRPr="00B953FD" w:rsidRDefault="000D79B4" w:rsidP="000D79B4">
      <w:r>
        <w:t>Ergebnis der Verschlüsselung in Blockchain eintragen (</w:t>
      </w:r>
      <w:r w:rsidRPr="00647CB7">
        <w:t>Re-broadcast a transaction</w:t>
      </w:r>
      <w:r>
        <w:t>).</w:t>
      </w:r>
    </w:p>
    <w:p w:rsidR="000D79B4" w:rsidRDefault="000D79B4" w:rsidP="000D79B4">
      <w:pPr>
        <w:pStyle w:val="berschrift3"/>
      </w:pPr>
      <w:bookmarkStart w:id="22" w:name="_Toc467153103"/>
      <w:r>
        <w:t>Ballot Controller</w:t>
      </w:r>
      <w:bookmarkEnd w:id="22"/>
    </w:p>
    <w:p w:rsidR="000D79B4" w:rsidRDefault="000D79B4" w:rsidP="000D79B4">
      <w:r>
        <w:t xml:space="preserve">Bei der </w:t>
      </w:r>
      <w:r w:rsidRPr="00002916">
        <w:rPr>
          <w:i/>
        </w:rPr>
        <w:t>Wahldurchführung</w:t>
      </w:r>
      <w:r>
        <w:t xml:space="preserve"> steht die </w:t>
      </w:r>
      <w:r w:rsidRPr="000C38D6">
        <w:rPr>
          <w:b/>
        </w:rPr>
        <w:t>Stimmabgabe</w:t>
      </w:r>
      <w:r>
        <w:t xml:space="preserve"> als zentrale Funktion im Mittelpunkt. „Sie er</w:t>
      </w:r>
      <w:r w:rsidRPr="00F9467D">
        <w:t>folgt aus der Ferne, über ein offenes Netzwerk und von einem Endgerät, das in der Lage ist, den gesamten Inhalt des Stimmzettels darzustellen und die Vorgaben des Wahlveranstalters für die Art der Darstellung, in</w:t>
      </w:r>
      <w:r>
        <w:t>sb. die Reihenfolge der Wahlvor</w:t>
      </w:r>
      <w:r w:rsidRPr="00F9467D">
        <w:t>schläge, umzusetzen.</w:t>
      </w:r>
      <w:r>
        <w:t>“</w:t>
      </w:r>
      <w:r w:rsidRPr="005240A7">
        <w:rPr>
          <w:rStyle w:val="Funotenzeichen"/>
        </w:rPr>
        <w:t xml:space="preserve"> </w:t>
      </w:r>
      <w:r>
        <w:rPr>
          <w:rStyle w:val="Funotenzeichen"/>
        </w:rPr>
        <w:footnoteReference w:id="14"/>
      </w:r>
      <w:r>
        <w:rPr>
          <w:rStyle w:val="Funotenzeichen"/>
        </w:rPr>
        <w:t xml:space="preserve"> </w:t>
      </w:r>
      <w:r>
        <w:t xml:space="preserve">Als Komponenten werden ein sicheres </w:t>
      </w:r>
      <w:r w:rsidRPr="004B30BD">
        <w:rPr>
          <w:b/>
        </w:rPr>
        <w:t>Netzwerk</w:t>
      </w:r>
      <w:r>
        <w:rPr>
          <w:b/>
        </w:rPr>
        <w:t>-Protokoll</w:t>
      </w:r>
      <w:r>
        <w:t xml:space="preserve"> und </w:t>
      </w:r>
      <w:r w:rsidRPr="004B30BD">
        <w:rPr>
          <w:b/>
        </w:rPr>
        <w:t>Wahlclients</w:t>
      </w:r>
      <w:r>
        <w:t xml:space="preserve"> benötigt. Da eine Bedingung für ordnungsgemäße politische Wahlen darin besteht, dass keine Zwischenergebnisse publik werden dürfen, muss die Wahlentscheidung zunächst in irgendeiner Form zurückgehalten werden. Die vorläufige Lösung dieses Problems besteht darin, dass die Stimmabgabe zunächst </w:t>
      </w:r>
      <w:r w:rsidRPr="000C38D6">
        <w:rPr>
          <w:b/>
        </w:rPr>
        <w:t>verschlüsselt</w:t>
      </w:r>
      <w:r>
        <w:t xml:space="preserve"> (Öffentlicher Schlüssel des Wahlamtes) dokumentiert wird und dies als Message in einer Transaktion in die Blockchain übernommen wird. Erst nach Ende der Stimmabgabeperiode, werden schließlich diese Skripte mit dem privaten Schlüssel entschlüsselt und in Form von Transaktionen den jeweiligen Wahloptionen, d.h. Kandidaten oder Listen zugeordnet. </w:t>
      </w:r>
    </w:p>
    <w:p w:rsidR="000D79B4" w:rsidRDefault="000D79B4" w:rsidP="000D79B4">
      <w:r>
        <w:lastRenderedPageBreak/>
        <w:t xml:space="preserve">Schließlich stehen die Stimmenauszählung und die Veröffentlichung der Wahlergebnisse als letzte Phase einer Wahl im Mittelpunkt. Als weitere Komponenten werden also eine </w:t>
      </w:r>
      <w:r w:rsidRPr="004B30BD">
        <w:rPr>
          <w:b/>
        </w:rPr>
        <w:t xml:space="preserve">Software zur Auszählung </w:t>
      </w:r>
      <w:r>
        <w:t xml:space="preserve">der Stimmen und ein </w:t>
      </w:r>
      <w:r w:rsidRPr="004B30BD">
        <w:rPr>
          <w:b/>
        </w:rPr>
        <w:t>System zur Veröffentlichung</w:t>
      </w:r>
      <w:r>
        <w:t xml:space="preserve"> der Wahlergebnisse gebraucht.</w:t>
      </w:r>
      <w:r>
        <w:br/>
      </w:r>
    </w:p>
    <w:p w:rsidR="000D79B4" w:rsidRPr="009E6509" w:rsidRDefault="000D79B4" w:rsidP="000D79B4"/>
    <w:p w:rsidR="000D79B4" w:rsidRPr="00834C84" w:rsidRDefault="000D79B4" w:rsidP="000D79B4">
      <w:pPr>
        <w:tabs>
          <w:tab w:val="clear" w:pos="8505"/>
        </w:tabs>
        <w:spacing w:before="0" w:line="240" w:lineRule="auto"/>
        <w:ind w:firstLine="357"/>
        <w:mirrorIndents w:val="0"/>
        <w:rPr>
          <w:rFonts w:ascii="Verdana" w:eastAsia="Times New Roman" w:hAnsi="Verdana" w:cstheme="majorBidi"/>
          <w:b/>
          <w:bCs/>
          <w:color w:val="365F91" w:themeColor="accent1" w:themeShade="BF"/>
          <w:sz w:val="28"/>
          <w:szCs w:val="24"/>
        </w:rPr>
      </w:pPr>
      <w:r>
        <w:rPr>
          <w:rFonts w:eastAsia="Times New Roman"/>
        </w:rPr>
        <w:br w:type="page"/>
      </w:r>
    </w:p>
    <w:p w:rsidR="00463261" w:rsidRDefault="00463261" w:rsidP="00EC37AE">
      <w:pPr>
        <w:pStyle w:val="berschrift1"/>
        <w:rPr>
          <w:rFonts w:eastAsia="Times New Roman"/>
        </w:rPr>
      </w:pPr>
      <w:bookmarkStart w:id="23" w:name="_Toc467153104"/>
      <w:r w:rsidRPr="00EB6A2C">
        <w:rPr>
          <w:rFonts w:eastAsia="Times New Roman"/>
        </w:rPr>
        <w:lastRenderedPageBreak/>
        <w:t xml:space="preserve">Entwicklung </w:t>
      </w:r>
      <w:r w:rsidR="000C6285">
        <w:rPr>
          <w:rFonts w:eastAsia="Times New Roman"/>
        </w:rPr>
        <w:t>de</w:t>
      </w:r>
      <w:r w:rsidRPr="00EB6A2C">
        <w:rPr>
          <w:rFonts w:eastAsia="Times New Roman"/>
        </w:rPr>
        <w:t>s Prototyps</w:t>
      </w:r>
      <w:r w:rsidR="000C6285">
        <w:rPr>
          <w:rFonts w:eastAsia="Times New Roman"/>
        </w:rPr>
        <w:t xml:space="preserve"> für ein blockchain-basiertes System zur Durchführung von Online-Wahlen</w:t>
      </w:r>
      <w:bookmarkEnd w:id="23"/>
    </w:p>
    <w:p w:rsidR="000E1B6D" w:rsidRDefault="00D23EB4" w:rsidP="00D23EB4">
      <w:r>
        <w:t>Aus der im vorigen Kapitel erfolgten Beschreibung der notwendigen Komponenten und Funktionen ergibt sich der Ansatz für die weitere Softwareentwicklung gemäß dem Paradigma des „</w:t>
      </w:r>
      <w:r w:rsidRPr="00D23EB4">
        <w:t>Domain-Driven-Design</w:t>
      </w:r>
      <w:r>
        <w:t>s“</w:t>
      </w:r>
      <w:r>
        <w:rPr>
          <w:rStyle w:val="Funotenzeichen"/>
        </w:rPr>
        <w:footnoteReference w:id="15"/>
      </w:r>
      <w:r>
        <w:t>, welches im Folgenden zur Modellierung herangezogen</w:t>
      </w:r>
      <w:r w:rsidR="0060671D">
        <w:t xml:space="preserve"> wird. Die </w:t>
      </w:r>
      <w:r>
        <w:t xml:space="preserve">Skizze </w:t>
      </w:r>
      <w:r w:rsidR="0060671D">
        <w:t xml:space="preserve">auf der folgenden Seite </w:t>
      </w:r>
      <w:r>
        <w:t>zeigt die eben erwähnten Komponenten in einer schematischen Darstellung.</w:t>
      </w:r>
      <w:r w:rsidR="0060671D">
        <w:t xml:space="preserve"> </w:t>
      </w:r>
    </w:p>
    <w:p w:rsidR="000E1B6D" w:rsidRDefault="000E1B6D" w:rsidP="000E1B6D">
      <w:r>
        <w:br w:type="page"/>
      </w:r>
    </w:p>
    <w:p w:rsidR="000E1B6D" w:rsidRPr="00510BA8" w:rsidRDefault="005C086D" w:rsidP="002842BA">
      <w:pPr>
        <w:ind w:left="-567"/>
        <w:rPr>
          <w:sz w:val="18"/>
        </w:rPr>
      </w:pPr>
      <w:r>
        <w:rPr>
          <w:noProof/>
        </w:rPr>
        <w:lastRenderedPageBreak/>
        <mc:AlternateContent>
          <mc:Choice Requires="wpg">
            <w:drawing>
              <wp:anchor distT="0" distB="0" distL="114300" distR="114300" simplePos="0" relativeHeight="251743232" behindDoc="0" locked="0" layoutInCell="1" allowOverlap="1" wp14:anchorId="3163AB16" wp14:editId="57A73013">
                <wp:simplePos x="0" y="0"/>
                <wp:positionH relativeFrom="column">
                  <wp:posOffset>80973</wp:posOffset>
                </wp:positionH>
                <wp:positionV relativeFrom="paragraph">
                  <wp:posOffset>162089</wp:posOffset>
                </wp:positionV>
                <wp:extent cx="6016625" cy="7616190"/>
                <wp:effectExtent l="0" t="0" r="3175" b="3810"/>
                <wp:wrapNone/>
                <wp:docPr id="62" name="Gruppieren 62"/>
                <wp:cNvGraphicFramePr/>
                <a:graphic xmlns:a="http://schemas.openxmlformats.org/drawingml/2006/main">
                  <a:graphicData uri="http://schemas.microsoft.com/office/word/2010/wordprocessingGroup">
                    <wpg:wgp>
                      <wpg:cNvGrpSpPr/>
                      <wpg:grpSpPr>
                        <a:xfrm>
                          <a:off x="0" y="0"/>
                          <a:ext cx="6016625" cy="7616190"/>
                          <a:chOff x="0" y="0"/>
                          <a:chExt cx="7117080" cy="7616601"/>
                        </a:xfrm>
                      </wpg:grpSpPr>
                      <wpg:grpSp>
                        <wpg:cNvPr id="60" name="Gruppieren 60"/>
                        <wpg:cNvGrpSpPr/>
                        <wpg:grpSpPr>
                          <a:xfrm>
                            <a:off x="0" y="0"/>
                            <a:ext cx="7117080" cy="7616601"/>
                            <a:chOff x="0" y="0"/>
                            <a:chExt cx="7117080" cy="7616601"/>
                          </a:xfrm>
                        </wpg:grpSpPr>
                        <wpg:grpSp>
                          <wpg:cNvPr id="59" name="Gruppieren 59"/>
                          <wpg:cNvGrpSpPr/>
                          <wpg:grpSpPr>
                            <a:xfrm>
                              <a:off x="0" y="0"/>
                              <a:ext cx="7117080" cy="7616601"/>
                              <a:chOff x="0" y="0"/>
                              <a:chExt cx="7117080" cy="7616601"/>
                            </a:xfrm>
                          </wpg:grpSpPr>
                          <wps:wsp>
                            <wps:cNvPr id="43" name="Textfeld 43"/>
                            <wps:cNvSpPr txBox="1"/>
                            <wps:spPr>
                              <a:xfrm>
                                <a:off x="4169027" y="2584316"/>
                                <a:ext cx="112014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E412BB" w:rsidRDefault="001D1C80" w:rsidP="002367D7">
                                  <w:pPr>
                                    <w:pStyle w:val="KeinLeerraum"/>
                                  </w:pPr>
                                  <w:r>
                                    <w:t>Stimmen/Assets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7" name="Gruppieren 57"/>
                            <wpg:cNvGrpSpPr/>
                            <wpg:grpSpPr>
                              <a:xfrm>
                                <a:off x="0" y="0"/>
                                <a:ext cx="7117080" cy="7616601"/>
                                <a:chOff x="0" y="0"/>
                                <a:chExt cx="7117080" cy="7616601"/>
                              </a:xfrm>
                            </wpg:grpSpPr>
                            <wps:wsp>
                              <wps:cNvPr id="22" name="Textfeld 22"/>
                              <wps:cNvSpPr txBox="1"/>
                              <wps:spPr>
                                <a:xfrm>
                                  <a:off x="1430563" y="87898"/>
                                  <a:ext cx="1376282" cy="1843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510BA8" w:rsidRDefault="001D1C80" w:rsidP="002367D7">
                                    <w:pPr>
                                      <w:pStyle w:val="KeinLeerraum"/>
                                    </w:pPr>
                                    <w:r w:rsidRPr="00510BA8">
                                      <w:t>Online-Wähler</w:t>
                                    </w:r>
                                  </w:p>
                                  <w:p w:rsidR="001D1C80" w:rsidRDefault="001D1C8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49" name="Gruppieren 49"/>
                              <wpg:cNvGrpSpPr/>
                              <wpg:grpSpPr>
                                <a:xfrm>
                                  <a:off x="0" y="0"/>
                                  <a:ext cx="7117080" cy="7616601"/>
                                  <a:chOff x="0" y="0"/>
                                  <a:chExt cx="7117203" cy="7616818"/>
                                </a:xfrm>
                              </wpg:grpSpPr>
                              <wps:wsp>
                                <wps:cNvPr id="44" name="Flussdiagramm: Prozess 44"/>
                                <wps:cNvSpPr/>
                                <wps:spPr>
                                  <a:xfrm>
                                    <a:off x="29496" y="1703438"/>
                                    <a:ext cx="1562735" cy="1009650"/>
                                  </a:xfrm>
                                  <a:prstGeom prst="flowChartProcess">
                                    <a:avLst/>
                                  </a:prstGeom>
                                  <a:solidFill>
                                    <a:srgbClr val="92D050"/>
                                  </a:solid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D1C80" w:rsidRDefault="001D1C80" w:rsidP="002367D7">
                                      <w:pPr>
                                        <w:pStyle w:val="KeinLeerraum"/>
                                      </w:pPr>
                                      <w:r>
                                        <w:t>Cold-Wallet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uppieren 48"/>
                                <wpg:cNvGrpSpPr/>
                                <wpg:grpSpPr>
                                  <a:xfrm>
                                    <a:off x="0" y="0"/>
                                    <a:ext cx="7117203" cy="7616818"/>
                                    <a:chOff x="0" y="0"/>
                                    <a:chExt cx="7117203" cy="7616818"/>
                                  </a:xfrm>
                                </wpg:grpSpPr>
                                <wpg:grpSp>
                                  <wpg:cNvPr id="47" name="Gruppieren 47"/>
                                  <wpg:cNvGrpSpPr/>
                                  <wpg:grpSpPr>
                                    <a:xfrm>
                                      <a:off x="0" y="0"/>
                                      <a:ext cx="7117203" cy="7616818"/>
                                      <a:chOff x="0" y="0"/>
                                      <a:chExt cx="7117203" cy="7616818"/>
                                    </a:xfrm>
                                  </wpg:grpSpPr>
                                  <wpg:grpSp>
                                    <wpg:cNvPr id="28" name="Gruppieren 28"/>
                                    <wpg:cNvGrpSpPr/>
                                    <wpg:grpSpPr>
                                      <a:xfrm>
                                        <a:off x="0" y="0"/>
                                        <a:ext cx="7117203" cy="7616818"/>
                                        <a:chOff x="0" y="0"/>
                                        <a:chExt cx="7117203" cy="7616818"/>
                                      </a:xfrm>
                                    </wpg:grpSpPr>
                                    <wpg:grpSp>
                                      <wpg:cNvPr id="26" name="Gruppieren 26"/>
                                      <wpg:cNvGrpSpPr/>
                                      <wpg:grpSpPr>
                                        <a:xfrm>
                                          <a:off x="0" y="0"/>
                                          <a:ext cx="7117203" cy="7616818"/>
                                          <a:chOff x="0" y="0"/>
                                          <a:chExt cx="7117203" cy="7616818"/>
                                        </a:xfrm>
                                      </wpg:grpSpPr>
                                      <wpg:grpSp>
                                        <wpg:cNvPr id="17" name="Gruppieren 17"/>
                                        <wpg:cNvGrpSpPr/>
                                        <wpg:grpSpPr>
                                          <a:xfrm>
                                            <a:off x="0" y="0"/>
                                            <a:ext cx="7117203" cy="7616818"/>
                                            <a:chOff x="0" y="0"/>
                                            <a:chExt cx="5529152" cy="5416520"/>
                                          </a:xfrm>
                                        </wpg:grpSpPr>
                                        <wps:wsp>
                                          <wps:cNvPr id="11" name="Pfeil nach rechts 11"/>
                                          <wps:cNvSpPr/>
                                          <wps:spPr>
                                            <a:xfrm>
                                              <a:off x="3477382" y="1374959"/>
                                              <a:ext cx="571207" cy="1349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feil nach links 12"/>
                                          <wps:cNvSpPr/>
                                          <wps:spPr>
                                            <a:xfrm>
                                              <a:off x="3481756" y="1681421"/>
                                              <a:ext cx="530301" cy="14756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uppieren 16"/>
                                          <wpg:cNvGrpSpPr/>
                                          <wpg:grpSpPr>
                                            <a:xfrm>
                                              <a:off x="0" y="0"/>
                                              <a:ext cx="5529152" cy="5416520"/>
                                              <a:chOff x="0" y="0"/>
                                              <a:chExt cx="5529152" cy="5416520"/>
                                            </a:xfrm>
                                          </wpg:grpSpPr>
                                          <wpg:grpSp>
                                            <wpg:cNvPr id="38" name="Gruppieren 38"/>
                                            <wpg:cNvGrpSpPr/>
                                            <wpg:grpSpPr>
                                              <a:xfrm>
                                                <a:off x="0" y="0"/>
                                                <a:ext cx="5316326" cy="5127496"/>
                                                <a:chOff x="0" y="0"/>
                                                <a:chExt cx="5316411" cy="5127496"/>
                                              </a:xfrm>
                                            </wpg:grpSpPr>
                                            <wps:wsp>
                                              <wps:cNvPr id="18" name="Flussdiagramm: Prozess 18"/>
                                              <wps:cNvSpPr/>
                                              <wps:spPr>
                                                <a:xfrm>
                                                  <a:off x="2000441" y="4625193"/>
                                                  <a:ext cx="1304290" cy="502303"/>
                                                </a:xfrm>
                                                <a:prstGeom prst="flowChartProcess">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ussdiagramm: Prozess 19"/>
                                              <wps:cNvSpPr/>
                                              <wps:spPr>
                                                <a:xfrm>
                                                  <a:off x="141161" y="4121656"/>
                                                  <a:ext cx="1304290" cy="1005840"/>
                                                </a:xfrm>
                                                <a:prstGeom prst="flowChartProcess">
                                                  <a:avLst/>
                                                </a:prstGeom>
                                                <a:solidFill>
                                                  <a:schemeClr val="accent1">
                                                    <a:lumMod val="40000"/>
                                                    <a:lumOff val="6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ussdiagramm: Prozess 20"/>
                                              <wps:cNvSpPr/>
                                              <wps:spPr>
                                                <a:xfrm>
                                                  <a:off x="4012121" y="4289579"/>
                                                  <a:ext cx="1304290" cy="837917"/>
                                                </a:xfrm>
                                                <a:prstGeom prst="flowChartProcess">
                                                  <a:avLst/>
                                                </a:prstGeom>
                                                <a:solidFill>
                                                  <a:schemeClr val="accent3">
                                                    <a:lumMod val="60000"/>
                                                    <a:lumOff val="4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0" y="0"/>
                                                  <a:ext cx="5304954" cy="3445333"/>
                                                  <a:chOff x="0" y="0"/>
                                                  <a:chExt cx="5304954" cy="3445333"/>
                                                </a:xfrm>
                                              </wpg:grpSpPr>
                                              <wpg:grpSp>
                                                <wpg:cNvPr id="36" name="Gruppieren 36"/>
                                                <wpg:cNvGrpSpPr/>
                                                <wpg:grpSpPr>
                                                  <a:xfrm>
                                                    <a:off x="0" y="0"/>
                                                    <a:ext cx="5297172" cy="2181497"/>
                                                    <a:chOff x="0" y="0"/>
                                                    <a:chExt cx="5297172" cy="2181497"/>
                                                  </a:xfrm>
                                                </wpg:grpSpPr>
                                                <wps:wsp>
                                                  <wps:cNvPr id="10" name="Flussdiagramm: Prozess 10"/>
                                                  <wps:cNvSpPr/>
                                                  <wps:spPr>
                                                    <a:xfrm>
                                                      <a:off x="4216466" y="1250336"/>
                                                      <a:ext cx="1080706" cy="67945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1C80" w:rsidRDefault="001D1C80" w:rsidP="002367D7">
                                                        <w:pPr>
                                                          <w:pStyle w:val="KeinLeerraum"/>
                                                        </w:pPr>
                                                        <w:r>
                                                          <w:t>Wallet-Knoten mit Stimmen (Assets)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uppieren 35"/>
                                                  <wpg:cNvGrpSpPr/>
                                                  <wpg:grpSpPr>
                                                    <a:xfrm>
                                                      <a:off x="0" y="0"/>
                                                      <a:ext cx="5297171" cy="2181497"/>
                                                      <a:chOff x="0" y="0"/>
                                                      <a:chExt cx="5297171" cy="2181497"/>
                                                    </a:xfrm>
                                                  </wpg:grpSpPr>
                                                  <wpg:grpSp>
                                                    <wpg:cNvPr id="7" name="Gruppieren 7"/>
                                                    <wpg:cNvGrpSpPr/>
                                                    <wpg:grpSpPr>
                                                      <a:xfrm>
                                                        <a:off x="0" y="0"/>
                                                        <a:ext cx="5297171" cy="587327"/>
                                                        <a:chOff x="0" y="0"/>
                                                        <a:chExt cx="5297665" cy="587327"/>
                                                      </a:xfrm>
                                                    </wpg:grpSpPr>
                                                    <wps:wsp>
                                                      <wps:cNvPr id="4" name="Pfeil nach rechts 4"/>
                                                      <wps:cNvSpPr/>
                                                      <wps:spPr>
                                                        <a:xfrm>
                                                          <a:off x="1267968" y="193616"/>
                                                          <a:ext cx="627380" cy="1885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ussdiagramm: Prozess 2"/>
                                                      <wps:cNvSpPr/>
                                                      <wps:spPr>
                                                        <a:xfrm>
                                                          <a:off x="0" y="0"/>
                                                          <a:ext cx="1194435" cy="58732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C80" w:rsidRPr="000A3B65" w:rsidRDefault="001D1C80" w:rsidP="002367D7">
                                                            <w:pPr>
                                                              <w:pStyle w:val="KeinLeerraum"/>
                                                            </w:pPr>
                                                            <w:r>
                                                              <w:t>Online-</w:t>
                                                            </w:r>
                                                            <w:r w:rsidRPr="000A3B65">
                                                              <w:t>Wähler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ussdiagramm: Prozess 3"/>
                                                      <wps:cNvSpPr/>
                                                      <wps:spPr>
                                                        <a:xfrm>
                                                          <a:off x="2036715" y="1"/>
                                                          <a:ext cx="1138051" cy="587326"/>
                                                        </a:xfrm>
                                                        <a:prstGeom prst="flowChartProcess">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1C80" w:rsidRPr="00D26FC0" w:rsidRDefault="001D1C80" w:rsidP="002367D7">
                                                            <w:pPr>
                                                              <w:pStyle w:val="KeinLeerraum"/>
                                                            </w:pPr>
                                                            <w:r w:rsidRPr="00433C48">
                                                              <w:rPr>
                                                                <w:color w:val="FFC000"/>
                                                              </w:rPr>
                                                              <w:t>Wähler</w:t>
                                                            </w:r>
                                                            <w:r>
                                                              <w:t xml:space="preserve"> | Anon.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ussdiagramm: Prozess 5"/>
                                                      <wps:cNvSpPr/>
                                                      <wps:spPr>
                                                        <a:xfrm>
                                                          <a:off x="4187952" y="0"/>
                                                          <a:ext cx="1109713" cy="58732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C80" w:rsidRPr="000A3B65" w:rsidRDefault="001D1C80" w:rsidP="002367D7">
                                                            <w:pPr>
                                                              <w:pStyle w:val="KeinLeerraum"/>
                                                            </w:pPr>
                                                            <w:r>
                                                              <w:t>Anon.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feil nach rechts 6"/>
                                                      <wps:cNvSpPr/>
                                                      <wps:spPr>
                                                        <a:xfrm>
                                                          <a:off x="3482136" y="194495"/>
                                                          <a:ext cx="627380" cy="1885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Flussdiagramm: Prozess 8"/>
                                                    <wps:cNvSpPr/>
                                                    <wps:spPr>
                                                      <a:xfrm>
                                                        <a:off x="2036525" y="1222913"/>
                                                        <a:ext cx="1137945" cy="958584"/>
                                                      </a:xfrm>
                                                      <a:prstGeom prst="flowChartProcess">
                                                        <a:avLst/>
                                                      </a:prstGeom>
                                                      <a:solidFill>
                                                        <a:srgbClr val="92D05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1C80" w:rsidRPr="002367D7" w:rsidRDefault="001D1C80" w:rsidP="002367D7">
                                                          <w:pPr>
                                                            <w:pStyle w:val="KeinLeerraum"/>
                                                          </w:pPr>
                                                          <w:r w:rsidRPr="002367D7">
                                                            <w:t>Wähler / Wallet /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feil nach unten 9"/>
                                                    <wps:cNvSpPr/>
                                                    <wps:spPr>
                                                      <a:xfrm>
                                                        <a:off x="2180631" y="664256"/>
                                                        <a:ext cx="134099" cy="4510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feil nach oben 13"/>
                                                    <wps:cNvSpPr/>
                                                    <wps:spPr>
                                                      <a:xfrm>
                                                        <a:off x="4729078" y="617925"/>
                                                        <a:ext cx="97527" cy="28921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feil nach unten 15"/>
                                                    <wps:cNvSpPr/>
                                                    <wps:spPr>
                                                      <a:xfrm>
                                                        <a:off x="4723350" y="907145"/>
                                                        <a:ext cx="109717" cy="2558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9" name="Flussdiagramm: Vordefinierter Prozess 29"/>
                                                <wps:cNvSpPr/>
                                                <wps:spPr>
                                                  <a:xfrm>
                                                    <a:off x="0" y="2537283"/>
                                                    <a:ext cx="5304954" cy="908050"/>
                                                  </a:xfrm>
                                                  <a:prstGeom prst="flowChartPredefinedProcess">
                                                    <a:avLst/>
                                                  </a:prstGeom>
                                                  <a:solidFill>
                                                    <a:srgbClr val="00B050"/>
                                                  </a:solidFill>
                                                </wps:spPr>
                                                <wps:style>
                                                  <a:lnRef idx="2">
                                                    <a:schemeClr val="accent6"/>
                                                  </a:lnRef>
                                                  <a:fillRef idx="1">
                                                    <a:schemeClr val="lt1"/>
                                                  </a:fillRef>
                                                  <a:effectRef idx="0">
                                                    <a:schemeClr val="accent6"/>
                                                  </a:effectRef>
                                                  <a:fontRef idx="minor">
                                                    <a:schemeClr val="dk1"/>
                                                  </a:fontRef>
                                                </wps:style>
                                                <wps:txbx>
                                                  <w:txbxContent>
                                                    <w:p w:rsidR="001D1C80" w:rsidRDefault="001D1C80" w:rsidP="002367D7">
                                                      <w:pPr>
                                                        <w:pStyle w:val="KeinLeerraum"/>
                                                      </w:pPr>
                                                      <w:r>
                                                        <w:t>Ent</w:t>
                                                      </w:r>
                                                      <w:r w:rsidRPr="001056A3">
                                                        <w:t xml:space="preserve">schlüsselung der Wahlentscheidung; </w:t>
                                                      </w:r>
                                                      <w:r>
                                                        <w:br/>
                                                        <w:t xml:space="preserve">Ausführung der Skripte: </w:t>
                                                      </w:r>
                                                      <w:r>
                                                        <w:br/>
                                                        <w:t>Transaktion von Cold Wallet zu Kandidaten/Listen-Wallets</w:t>
                                                      </w:r>
                                                    </w:p>
                                                    <w:p w:rsidR="001D1C80" w:rsidRPr="001056A3" w:rsidRDefault="001D1C80" w:rsidP="002367D7">
                                                      <w:pPr>
                                                        <w:pStyle w:val="KeinLeerraum"/>
                                                      </w:pPr>
                                                      <w:r>
                                                        <w:t>Zählen der Inputs in der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feld 14"/>
                                            <wps:cNvSpPr txBox="1"/>
                                            <wps:spPr>
                                              <a:xfrm>
                                                <a:off x="85932" y="5293330"/>
                                                <a:ext cx="5443220" cy="123190"/>
                                              </a:xfrm>
                                              <a:prstGeom prst="rect">
                                                <a:avLst/>
                                              </a:prstGeom>
                                              <a:solidFill>
                                                <a:prstClr val="white"/>
                                              </a:solidFill>
                                              <a:ln>
                                                <a:noFill/>
                                              </a:ln>
                                              <a:effectLst/>
                                            </wps:spPr>
                                            <wps:txbx>
                                              <w:txbxContent>
                                                <w:p w:rsidR="001D1C80" w:rsidRPr="007D4BB9" w:rsidRDefault="001D1C80" w:rsidP="0009264F">
                                                  <w:pPr>
                                                    <w:pStyle w:val="Beschriftung"/>
                                                    <w:rPr>
                                                      <w:rFonts w:ascii="Times New Roman" w:hAnsi="Times New Roman"/>
                                                      <w:noProof/>
                                                      <w:sz w:val="24"/>
                                                    </w:rPr>
                                                  </w:pPr>
                                                  <w:r>
                                                    <w:t xml:space="preserve">Figure </w:t>
                                                  </w:r>
                                                  <w:r>
                                                    <w:fldChar w:fldCharType="begin"/>
                                                  </w:r>
                                                  <w:r>
                                                    <w:instrText xml:space="preserve"> SEQ Figure \* ARABIC </w:instrText>
                                                  </w:r>
                                                  <w:r>
                                                    <w:fldChar w:fldCharType="separate"/>
                                                  </w:r>
                                                  <w:r w:rsidR="00C552C6">
                                                    <w:rPr>
                                                      <w:noProof/>
                                                    </w:rPr>
                                                    <w:t>1</w:t>
                                                  </w:r>
                                                  <w:r>
                                                    <w:rPr>
                                                      <w:noProof/>
                                                    </w:rPr>
                                                    <w:fldChar w:fldCharType="end"/>
                                                  </w:r>
                                                  <w:r>
                                                    <w:t>: Erstes Arbeitsmodell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25" name="Textfeld 25"/>
                                        <wps:cNvSpPr txBox="1"/>
                                        <wps:spPr>
                                          <a:xfrm>
                                            <a:off x="3038167" y="919363"/>
                                            <a:ext cx="1231265" cy="648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2367D7" w:rsidRDefault="001D1C80" w:rsidP="002367D7">
                                              <w:pPr>
                                                <w:pStyle w:val="KeinLeerraum"/>
                                                <w:jc w:val="left"/>
                                              </w:pPr>
                                              <w:r>
                                                <w:t>Anon. Zugangsdaten</w:t>
                                              </w:r>
                                              <w:r>
                                                <w:br/>
                                                <w:t>per Post (verdeckt)</w:t>
                                              </w:r>
                                              <w:r>
                                                <w:br/>
                                                <w:t>Per Email</w:t>
                                              </w:r>
                                              <w:r>
                                                <w:br/>
                                                <w:t>(verschlüsselt)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7" name="Textfeld 27"/>
                                      <wps:cNvSpPr txBox="1"/>
                                      <wps:spPr>
                                        <a:xfrm>
                                          <a:off x="5390369" y="1093694"/>
                                          <a:ext cx="689839"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937F11" w:rsidRDefault="001D1C80" w:rsidP="002367D7">
                                            <w:pPr>
                                              <w:pStyle w:val="KeinLeerraum"/>
                                            </w:pPr>
                                            <w:r>
                                              <w:t>VergleichHashes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5" name="Pfeil nach links 45"/>
                                    <wps:cNvSpPr/>
                                    <wps:spPr>
                                      <a:xfrm>
                                        <a:off x="1755058" y="1939413"/>
                                        <a:ext cx="681990" cy="2070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Textfeld 46"/>
                                  <wps:cNvSpPr txBox="1"/>
                                  <wps:spPr>
                                    <a:xfrm>
                                      <a:off x="1476173" y="2201850"/>
                                      <a:ext cx="1269491" cy="86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814F93" w:rsidRDefault="001D1C80" w:rsidP="002367D7">
                                        <w:pPr>
                                          <w:pStyle w:val="KeinLeerraum"/>
                                        </w:pPr>
                                        <w:r>
                                          <w:t xml:space="preserve">Wahlentscheidung </w:t>
                                        </w:r>
                                        <w:r>
                                          <w:br/>
                                          <w:t>Skript mit Endadresse verschlüsselt</w:t>
                                        </w:r>
                                        <w:r w:rsidRPr="00CB3480">
                                          <w:rPr>
                                            <w:vertAlign w:val="super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grpSp>
                        </wpg:grpSp>
                        <wps:wsp>
                          <wps:cNvPr id="52" name="Pfeil nach unten 52"/>
                          <wps:cNvSpPr/>
                          <wps:spPr>
                            <a:xfrm>
                              <a:off x="774290" y="2794819"/>
                              <a:ext cx="172085" cy="6337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Pfeil nach unten 56"/>
                        <wps:cNvSpPr/>
                        <wps:spPr>
                          <a:xfrm>
                            <a:off x="3274141" y="5095568"/>
                            <a:ext cx="172085" cy="6337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ieren 62" o:spid="_x0000_s1029" style="position:absolute;left:0;text-align:left;margin-left:6.4pt;margin-top:12.75pt;width:473.75pt;height:599.7pt;z-index:251743232;mso-width-relative:margin" coordsize="71170,7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">
                <v:group id="Gruppieren 60" o:spid="_x0000_s1030" style="position:absolute;width:71170;height:76166" coordsize="71170,76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uppieren 59" o:spid="_x0000_s1031" style="position:absolute;width:71170;height:76166" coordsize="71170,76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feld 43" o:spid="_x0000_s1032" type="#_x0000_t202" style="position:absolute;left:41690;top:25843;width:11201;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IM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mIMYAAADbAAAADwAAAAAAAAAAAAAAAACYAgAAZHJz&#10;L2Rvd25yZXYueG1sUEsFBgAAAAAEAAQA9QAAAIsDAAAAAA==&#10;" filled="f" stroked="f" strokeweight=".5pt">
                      <v:textbox inset="0,0,0,0">
                        <w:txbxContent>
                          <w:p w:rsidR="001D1C80" w:rsidRPr="00E412BB" w:rsidRDefault="001D1C80" w:rsidP="002367D7">
                            <w:pPr>
                              <w:pStyle w:val="KeinLeerraum"/>
                            </w:pPr>
                            <w:r>
                              <w:t>Stimmen/Assets</w:t>
                            </w:r>
                          </w:p>
                        </w:txbxContent>
                      </v:textbox>
                    </v:shape>
                    <v:group id="Gruppieren 57" o:spid="_x0000_s1033" style="position:absolute;width:71170;height:76166" coordsize="71170,76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Textfeld 22" o:spid="_x0000_s1034" type="#_x0000_t202" style="position:absolute;left:14305;top:878;width:1376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mG8UA&#10;AADbAAAADwAAAGRycy9kb3ducmV2LnhtbESPT2vCQBTE74V+h+UVeqsbcygluoqohR76T1vB3l6z&#10;zySYfRt2nzH99t1CweMwM79hpvPBtaqnEBvPBsajDBRx6W3DlYHPj8e7B1BRkC22nsnAD0WYz66v&#10;plhYf+YN9VupVIJwLNBALdIVWseyJodx5Dvi5B18cChJhkrbgOcEd63Os+xe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qYbxQAAANsAAAAPAAAAAAAAAAAAAAAAAJgCAABkcnMv&#10;ZG93bnJldi54bWxQSwUGAAAAAAQABAD1AAAAigMAAAAA&#10;" filled="f" stroked="f" strokeweight=".5pt">
                        <v:textbox inset="0,0,0,0">
                          <w:txbxContent>
                            <w:p w:rsidR="001D1C80" w:rsidRPr="00510BA8" w:rsidRDefault="001D1C80" w:rsidP="002367D7">
                              <w:pPr>
                                <w:pStyle w:val="KeinLeerraum"/>
                              </w:pPr>
                              <w:r w:rsidRPr="00510BA8">
                                <w:t>Online-Wähler</w:t>
                              </w:r>
                            </w:p>
                            <w:p w:rsidR="001D1C80" w:rsidRDefault="001D1C80"/>
                          </w:txbxContent>
                        </v:textbox>
                      </v:shape>
                      <v:group id="Gruppieren 49" o:spid="_x0000_s1035" style="position:absolute;width:71170;height:76166" coordsize="71172,76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109" coordsize="21600,21600" o:spt="109" path="m,l,21600r21600,l21600,xe">
                          <v:stroke joinstyle="miter"/>
                          <v:path gradientshapeok="t" o:connecttype="rect"/>
                        </v:shapetype>
                        <v:shape id="Flussdiagramm: Prozess 44" o:spid="_x0000_s1036" type="#_x0000_t109" style="position:absolute;left:294;top:17034;width:15628;height:10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E8IA&#10;AADbAAAADwAAAGRycy9kb3ducmV2LnhtbESPQYvCMBSE74L/ITzBmyaKu0g1igguevBg2x/waN62&#10;ZZuX0kTb9dcbYWGPw8x8w2z3g23EgzpfO9awmCsQxIUzNZca8uw0W4PwAdlg45g0/JKH/W482mJi&#10;XM83eqShFBHCPkENVQhtIqUvKrLo564ljt636yyGKLtSmg77CLeNXCr1KS3WHBcqbOlYUfGT3q2G&#10;4wczXk2fqa/r+tKkh6fKb5nW08lw2IAINIT/8F/7bDSsVvD+En+A3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4YTwgAAANsAAAAPAAAAAAAAAAAAAAAAAJgCAABkcnMvZG93&#10;bnJldi54bWxQSwUGAAAAAAQABAD1AAAAhwMAAAAA&#10;" fillcolor="#92d050" strokecolor="red" strokeweight="2pt">
                          <v:stroke dashstyle="3 1"/>
                          <v:textbox>
                            <w:txbxContent>
                              <w:p w:rsidR="001D1C80" w:rsidRDefault="001D1C80" w:rsidP="002367D7">
                                <w:pPr>
                                  <w:pStyle w:val="KeinLeerraum"/>
                                </w:pPr>
                                <w:r>
                                  <w:t>Cold-Wallet</w:t>
                                </w:r>
                              </w:p>
                            </w:txbxContent>
                          </v:textbox>
                        </v:shape>
                        <v:group id="Gruppieren 48" o:spid="_x0000_s1037" style="position:absolute;width:71172;height:76168" coordsize="71172,76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uppieren 47" o:spid="_x0000_s1038" style="position:absolute;width:71172;height:76168" coordsize="71172,76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uppieren 28" o:spid="_x0000_s1039" style="position:absolute;width:71172;height:76168" coordsize="71172,76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uppieren 26" o:spid="_x0000_s1040" style="position:absolute;width:71172;height:76168" coordsize="71172,76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uppieren 17" o:spid="_x0000_s1041" style="position:absolute;width:71172;height:76168" coordsize="55291,54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42" type="#_x0000_t13" style="position:absolute;left:34773;top:13749;width:5712;height:1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czsMA&#10;AADbAAAADwAAAGRycy9kb3ducmV2LnhtbERPTWvCQBC9C/0PyxS8FN2Y0ippNqIFsdCDNCpeh+w0&#10;G5qdDdlV47/vFgre5vE+J18OthUX6n3jWMFsmoAgrpxuuFZw2G8mCxA+IGtsHZOCG3lYFg+jHDPt&#10;rvxFlzLUIoawz1CBCaHLpPSVIYt+6jriyH273mKIsK+l7vEaw20r0yR5lRYbjg0GO3o3VP2UZ6vg&#10;uDCn2/PTsEv1ap56364/ty9rpcaPw+oNRKAh3MX/7g8d58/g75d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3czsMAAADbAAAADwAAAAAAAAAAAAAAAACYAgAAZHJzL2Rv&#10;d25yZXYueG1sUEsFBgAAAAAEAAQA9QAAAIgDAAAAAA==&#10;" adj="19049" fillcolor="#4f81bd [3204]" strokecolor="#243f60 [1604]"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12" o:spid="_x0000_s1043" type="#_x0000_t66" style="position:absolute;left:34817;top:16814;width:5303;height:1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tJfMMA&#10;AADbAAAADwAAAGRycy9kb3ducmV2LnhtbERPTWvCQBC9C/6HZYReim60UGp0ldbW4sliFM9jdsym&#10;ZmdDdo3pv+8WCt7m8T5nvuxsJVpqfOlYwXiUgCDOnS65UHDYr4cvIHxA1lg5JgU/5GG56PfmmGp3&#10;4x21WShEDGGfogITQp1K6XNDFv3I1cSRO7vGYoiwKaRu8BbDbSUnSfIsLZYcGwzWtDKUX7KrVTB9&#10;+nx/MyfdZsfv7cfl8LXaPI4zpR4G3esMRKAu3MX/7o2O8yfw90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tJfMMAAADbAAAADwAAAAAAAAAAAAAAAACYAgAAZHJzL2Rv&#10;d25yZXYueG1sUEsFBgAAAAAEAAQA9QAAAIgDAAAAAA==&#10;" adj="3005" fillcolor="#4f81bd [3204]" strokecolor="#243f60 [1604]" strokeweight="2pt"/>
                                  <v:group id="Gruppieren 16" o:spid="_x0000_s1044" style="position:absolute;width:55291;height:54165" coordsize="55291,54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uppieren 38" o:spid="_x0000_s1045" style="position:absolute;width:53163;height:51274" coordsize="53164,51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lussdiagramm: Prozess 18" o:spid="_x0000_s1046" type="#_x0000_t109" style="position:absolute;left:20004;top:46251;width:13043;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8gY8IA&#10;AADbAAAADwAAAGRycy9kb3ducmV2LnhtbESPwW7CQAxE75X6Dysj9VYc2lKhwIIKaiXaEw18gJU1&#10;SUTWG7JbCH9fHyr1ZmvGM8+L1eBbc+E+NkEsTMYZGJYyuEYqC4f9x+MMTEwkjtogbOHGEVbL+7sF&#10;5S5c5ZsvRaqMhkjMyUKdUpcjxrJmT3EcOhbVjqH3lHTtK3Q9XTXct/iUZa/oqRFtqKnjTc3lqfjx&#10;FpA+Cz4jPu9e+Os9HDZTWk+m1j6Mhrc5mMRD+jf/XW+d4ius/qID4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yBjwgAAANsAAAAPAAAAAAAAAAAAAAAAAJgCAABkcnMvZG93&#10;bnJldi54bWxQSwUGAAAAAAQABAD1AAAAhwMAAAAA&#10;" fillcolor="#ffc000" strokecolor="#f79646 [3209]" strokeweight="2pt"/>
                                      <v:shape id="Flussdiagramm: Prozess 19" o:spid="_x0000_s1047" type="#_x0000_t109" style="position:absolute;left:1411;top:41216;width:13043;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pTSsIA&#10;AADbAAAADwAAAGRycy9kb3ducmV2LnhtbERPzWrCQBC+F3yHZQq91U0FrYlugqhFofTQ6AOM2WkS&#10;mp0N2dVEn94VCr3Nx/c7y2wwjbhQ52rLCt7GEQjiwuqaSwXHw8frHITzyBoby6TgSg6ydPS0xETb&#10;nr/pkvtShBB2CSqovG8TKV1RkUE3ti1x4H5sZ9AH2JVSd9iHcNPISRTNpMGaQ0OFLa0rKn7zs1Ew&#10;ne427/ENZ6fP7Zed58a0cT9R6uV5WC1AeBr8v/jPvddhfgyPX8IBMr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lNKwgAAANsAAAAPAAAAAAAAAAAAAAAAAJgCAABkcnMvZG93&#10;bnJldi54bWxQSwUGAAAAAAQABAD1AAAAhwMAAAAA&#10;" fillcolor="#b8cce4 [1300]" stroked="f" strokeweight="2pt"/>
                                      <v:shape id="Flussdiagramm: Prozess 20" o:spid="_x0000_s1048" type="#_x0000_t109" style="position:absolute;left:40121;top:42895;width:13043;height:8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z8pb8A&#10;AADbAAAADwAAAGRycy9kb3ducmV2LnhtbERPz2vCMBS+D/wfwhN2m6kepFajqCDsaqdib4/m2Vab&#10;l5Bk2v33y2Gw48f3e7UZTC+e5ENnWcF0koEgrq3uuFFw+jp85CBCRNbYWyYFPxRgsx69rbDQ9sVH&#10;epaxESmEQ4EK2hhdIWWoWzIYJtYRJ+5mvcGYoG+k9vhK4aaXsyybS4Mdp4YWHe1bqh/lt1GwX0yr&#10;srq7/MLXc5afO7fd+Uqp9/GwXYKINMR/8Z/7UyuYpfXpS/oBc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TPylvwAAANsAAAAPAAAAAAAAAAAAAAAAAJgCAABkcnMvZG93bnJl&#10;di54bWxQSwUGAAAAAAQABAD1AAAAhAMAAAAA&#10;" fillcolor="#c2d69b [1942]" stroked="f" strokeweight="2pt"/>
                                      <v:group id="Gruppieren 37" o:spid="_x0000_s1049" style="position:absolute;width:53049;height:34453" coordsize="53049,34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6" o:spid="_x0000_s1050" style="position:absolute;width:52971;height:21814" coordsize="52971,21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lussdiagramm: Prozess 10" o:spid="_x0000_s1051" type="#_x0000_t109" style="position:absolute;left:42164;top:12503;width:10807;height:6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TAcQA&#10;AADbAAAADwAAAGRycy9kb3ducmV2LnhtbESPQWvCQBCF74X+h2UK3upGEampqwRFkBYPVUGPQ3aa&#10;DWZnQ3bV9N93DoK3Gd6b976ZL3vfqBt1sQ5sYDTMQBGXwdZcGTgeNu8foGJCttgEJgN/FGG5eH2Z&#10;Y27DnX/otk+VkhCOORpwKbW51rF05DEOQ0ss2m/oPCZZu0rbDu8S7hs9zrKp9lizNDhsaeWovOyv&#10;3sD3aWeL4jj5Wm9Grnez5nI6XzNjBm998QkqUZ+e5sf11gq+0MsvM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JUwHEAAAA2wAAAA8AAAAAAAAAAAAAAAAAmAIAAGRycy9k&#10;b3ducmV2LnhtbFBLBQYAAAAABAAEAPUAAACJAwAAAAA=&#10;" fillcolor="#92d050" strokecolor="#243f60 [1604]" strokeweight="2pt">
                                            <v:textbox>
                                              <w:txbxContent>
                                                <w:p w:rsidR="001D1C80" w:rsidRDefault="001D1C80" w:rsidP="002367D7">
                                                  <w:pPr>
                                                    <w:pStyle w:val="KeinLeerraum"/>
                                                  </w:pPr>
                                                  <w:r>
                                                    <w:t>Wallet-Knoten mit Stimmen (Assets)</w:t>
                                                  </w:r>
                                                </w:p>
                                              </w:txbxContent>
                                            </v:textbox>
                                          </v:shape>
                                          <v:group id="Gruppieren 35" o:spid="_x0000_s1052" style="position:absolute;width:52971;height:21814" coordsize="52971,21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7" o:spid="_x0000_s1053" style="position:absolute;width:52971;height:5873" coordsize="52976,5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Pfeil nach rechts 4" o:spid="_x0000_s1054" type="#_x0000_t13" style="position:absolute;left:12679;top:1936;width:6274;height:1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ULLcMA&#10;AADaAAAADwAAAGRycy9kb3ducmV2LnhtbESPT2vCQBTE70K/w/IK3nSjVJHUjdg/AZFeTFt6fWRf&#10;sqHZt2l21fjt3YLgcZiZ3zDrzWBbcaLeN44VzKYJCOLS6YZrBV+f+WQFwgdkja1jUnAhD5vsYbTG&#10;VLszH+hUhFpECPsUFZgQulRKXxqy6KeuI45e5XqLIcq+lrrHc4TbVs6TZCktNhwXDHb0aqj8LY5W&#10;QfsWvsuX/H1ZLfbN3H3QX25+9kqNH4ftM4hAQ7iHb+2dVvAE/1fiDZD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ULLcMAAADaAAAADwAAAAAAAAAAAAAAAACYAgAAZHJzL2Rv&#10;d25yZXYueG1sUEsFBgAAAAAEAAQA9QAAAIgDAAAAAA==&#10;" adj="18353" fillcolor="#4f81bd [3204]" strokecolor="#243f60 [1604]" strokeweight="2pt"/>
                                              <v:shape id="Flussdiagramm: Prozess 2" o:spid="_x0000_s1055" type="#_x0000_t109" style="position:absolute;width:11944;height:5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4Cb4A&#10;AADaAAAADwAAAGRycy9kb3ducmV2LnhtbESPQYvCMBSE78L+h/AWvMia6kFK11iksLBXu/X+bJ5N&#10;sXkpSdT6742w4HGYmW+YbTnZQdzIh96xgtUyA0HcOt1zp6D5+/nKQYSIrHFwTAoeFKDcfcy2WGh3&#10;5wPd6tiJBOFQoAIT41hIGVpDFsPSjcTJOztvMSbpO6k93hPcDnKdZRtpsee0YHCkylB7qa9WwUIe&#10;2dSxobzuzj53vKia01Wp+ee0/wYRaYrv8H/7VytYw+tKugFy9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P+Am+AAAA2gAAAA8AAAAAAAAAAAAAAAAAmAIAAGRycy9kb3ducmV2&#10;LnhtbFBLBQYAAAAABAAEAPUAAACDAwAAAAA=&#10;" fillcolor="#4f81bd [3204]" strokecolor="#243f60 [1604]" strokeweight="2pt">
                                                <v:textbox>
                                                  <w:txbxContent>
                                                    <w:p w:rsidR="001D1C80" w:rsidRPr="000A3B65" w:rsidRDefault="001D1C80" w:rsidP="002367D7">
                                                      <w:pPr>
                                                        <w:pStyle w:val="KeinLeerraum"/>
                                                      </w:pPr>
                                                      <w:r>
                                                        <w:t>Online-</w:t>
                                                      </w:r>
                                                      <w:r w:rsidRPr="000A3B65">
                                                        <w:t>Wähler</w:t>
                                                      </w:r>
                                                    </w:p>
                                                  </w:txbxContent>
                                                </v:textbox>
                                              </v:shape>
                                              <v:shape id="Flussdiagramm: Prozess 3" o:spid="_x0000_s1056" type="#_x0000_t109" style="position:absolute;left:20367;width:11380;height:5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Or8IA&#10;AADaAAAADwAAAGRycy9kb3ducmV2LnhtbESP3YrCMBSE7wXfIRzBO01XxV2qUXRZRW/c9ecBDs2x&#10;Lduc1Cba+vZGELwcZuYbZjpvTCFuVLncsoKPfgSCOLE651TB6bjqfYFwHlljYZkU3MnBfNZuTTHW&#10;tuY93Q4+FQHCLkYFmfdlLKVLMjLo+rYkDt7ZVgZ9kFUqdYV1gJtCDqJoLA3mHBYyLOk7o+T/cDUK&#10;Rme7/L2seW93DR1/6u0GP/9GSnU7zWICwlPj3+FXe6MVDOF5Jd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Q6vwgAAANoAAAAPAAAAAAAAAAAAAAAAAJgCAABkcnMvZG93&#10;bnJldi54bWxQSwUGAAAAAAQABAD1AAAAhwMAAAAA&#10;" fillcolor="#4f81bd [3204]" strokecolor="red" strokeweight="2pt">
                                                <v:textbox>
                                                  <w:txbxContent>
                                                    <w:p w:rsidR="001D1C80" w:rsidRPr="00D26FC0" w:rsidRDefault="001D1C80" w:rsidP="002367D7">
                                                      <w:pPr>
                                                        <w:pStyle w:val="KeinLeerraum"/>
                                                      </w:pPr>
                                                      <w:r w:rsidRPr="00433C48">
                                                        <w:rPr>
                                                          <w:color w:val="FFC000"/>
                                                        </w:rPr>
                                                        <w:t>Wähler</w:t>
                                                      </w:r>
                                                      <w:r>
                                                        <w:t xml:space="preserve"> | Anon. Accounts</w:t>
                                                      </w:r>
                                                    </w:p>
                                                  </w:txbxContent>
                                                </v:textbox>
                                              </v:shape>
                                              <v:shape id="Flussdiagramm: Prozess 5" o:spid="_x0000_s1057" type="#_x0000_t109" style="position:absolute;left:41879;width:11097;height:5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Zgfb8A&#10;AADaAAAADwAAAGRycy9kb3ducmV2LnhtbESPwWrDMBBE74X8g9hALiGWE2g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JmB9vwAAANoAAAAPAAAAAAAAAAAAAAAAAJgCAABkcnMvZG93bnJl&#10;di54bWxQSwUGAAAAAAQABAD1AAAAhAMAAAAA&#10;" fillcolor="#4f81bd [3204]" strokecolor="#243f60 [1604]" strokeweight="2pt">
                                                <v:textbox>
                                                  <w:txbxContent>
                                                    <w:p w:rsidR="001D1C80" w:rsidRPr="000A3B65" w:rsidRDefault="001D1C80" w:rsidP="002367D7">
                                                      <w:pPr>
                                                        <w:pStyle w:val="KeinLeerraum"/>
                                                      </w:pPr>
                                                      <w:r>
                                                        <w:t>Anon. Accounts</w:t>
                                                      </w:r>
                                                    </w:p>
                                                  </w:txbxContent>
                                                </v:textbox>
                                              </v:shape>
                                              <v:shape id="Pfeil nach rechts 6" o:spid="_x0000_s1058" type="#_x0000_t13" style="position:absolute;left:34821;top:1944;width:6274;height:1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wwcIA&#10;AADaAAAADwAAAGRycy9kb3ducmV2LnhtbESPQWvCQBSE70L/w/KE3sxGoUGiq2hroIgXbcXrI/vM&#10;BrNv0+yq6b93CwWPw8x8w8yXvW3EjTpfO1YwTlIQxKXTNVcKvr+K0RSED8gaG8ek4Jc8LBcvgznm&#10;2t15T7dDqESEsM9RgQmhzaX0pSGLPnEtcfTOrrMYouwqqTu8R7ht5CRNM2mx5rhgsKV3Q+XlcLUK&#10;mo9wLNfFJju/beuJ29FPYU5bpV6H/WoGIlAfnuH/9qdWkMHf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zDBwgAAANoAAAAPAAAAAAAAAAAAAAAAAJgCAABkcnMvZG93&#10;bnJldi54bWxQSwUGAAAAAAQABAD1AAAAhwMAAAAA&#10;" adj="18353" fillcolor="#4f81bd [3204]" strokecolor="#243f60 [1604]" strokeweight="2pt"/>
                                            </v:group>
                                            <v:shape id="Flussdiagramm: Prozess 8" o:spid="_x0000_s1059" type="#_x0000_t109" style="position:absolute;left:20365;top:12229;width:11379;height:9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PGMQA&#10;AADaAAAADwAAAGRycy9kb3ducmV2LnhtbESPT2vCQBTE70K/w/IKvekmrRaJbkJbEDzUg9FCe3tk&#10;X/5g9m3Irkn89t1CweMw85thttlkWjFQ7xrLCuJFBIK4sLrhSsH5tJuvQTiPrLG1TApu5CBLH2Zb&#10;TLQd+UhD7isRStglqKD2vkukdEVNBt3CdsTBK21v0AfZV1L3OIZy08rnKHqVBhsOCzV29FFTccmv&#10;RsH6cC7jz4Nevsf76fvmX36+eLlS6ulxetuA8DT5e/if3uvAwd+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jxjEAAAA2gAAAA8AAAAAAAAAAAAAAAAAmAIAAGRycy9k&#10;b3ducmV2LnhtbFBLBQYAAAAABAAEAPUAAACJAwAAAAA=&#10;" fillcolor="#92d050" strokecolor="yellow" strokeweight="2pt">
                                              <v:textbox>
                                                <w:txbxContent>
                                                  <w:p w:rsidR="001D1C80" w:rsidRPr="002367D7" w:rsidRDefault="001D1C80" w:rsidP="002367D7">
                                                    <w:pPr>
                                                      <w:pStyle w:val="KeinLeerraum"/>
                                                    </w:pPr>
                                                    <w:r w:rsidRPr="002367D7">
                                                      <w:t>Wähler / Wallet / Client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9" o:spid="_x0000_s1060" type="#_x0000_t67" style="position:absolute;left:21806;top:6642;width:1341;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5IMQA&#10;AADaAAAADwAAAGRycy9kb3ducmV2LnhtbESPT4vCMBTE78J+h/AWvGmqYHGrUXRhwYvgn90Vb4/m&#10;2Rabl9LEWv30RhA8DjPzG2Y6b00pGqpdYVnBoB+BIE6tLjhT8Lv/6Y1BOI+ssbRMCm7kYD776Ewx&#10;0fbKW2p2PhMBwi5BBbn3VSKlS3My6Pq2Ig7eydYGfZB1JnWN1wA3pRxGUSwNFhwWcqzoO6f0vLsY&#10;BX9muT4dzsf7Zj2K43Jp/gerZqhU97NdTEB4av07/GqvtIIveF4JN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NeSDEAAAA2gAAAA8AAAAAAAAAAAAAAAAAmAIAAGRycy9k&#10;b3ducmV2LnhtbFBLBQYAAAAABAAEAPUAAACJAwAAAAA=&#10;" adj="18389" fillcolor="#4f81bd [3204]" strokecolor="#243f60 [1604]"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13" o:spid="_x0000_s1061" type="#_x0000_t68" style="position:absolute;left:47290;top:6179;width:976;height:2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4RMIA&#10;AADbAAAADwAAAGRycy9kb3ducmV2LnhtbERPTWvCQBC9F/oflil4q5toW0p0I0UI6NFUKb2N2TEJ&#10;ZmfT7JrEf98VBG/zeJ+zXI2mET11rrasIJ5GIIgLq2suFey/s9dPEM4ja2wsk4IrOVilz09LTLQd&#10;eEd97ksRQtglqKDyvk2kdEVFBt3UtsSBO9nOoA+wK6XucAjhppGzKPqQBmsODRW2tK6oOOcXo+Bv&#10;eMso3s/Mz3v/e9htjlm+LQ5KTV7GrwUIT6N/iO/ujQ7z53D7JRwg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1vhEwgAAANsAAAAPAAAAAAAAAAAAAAAAAJgCAABkcnMvZG93&#10;bnJldi54bWxQSwUGAAAAAAQABAD1AAAAhwMAAAAA&#10;" adj="3642" fillcolor="#4f81bd [3204]" strokecolor="#243f60 [1604]" strokeweight="2pt"/>
                                            <v:shape id="Pfeil nach unten 15" o:spid="_x0000_s1062" type="#_x0000_t67" style="position:absolute;left:47233;top:9071;width:1097;height:2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lj8EA&#10;AADbAAAADwAAAGRycy9kb3ducmV2LnhtbERPTWsCMRC9F/wPYYTeatZCS12NIqULbQ9CtYceh824&#10;u7gzCUm6bv99Iwje5vE+Z7UZuVcDhdg5MTCfFaBIamc7aQx8H6qHF1AxoVjsnZCBP4qwWU/uVlha&#10;d5YvGvapUTlEYokG2pR8qXWsW2KMM+dJMnd0gTFlGBptA55zOPf6sSieNWMnuaFFT68t1af9LxsY&#10;qp+Pqtsxiu8/w3xRsz+8sTH303G7BJVoTDfx1f1u8/wnuPySD9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UZY/BAAAA2wAAAA8AAAAAAAAAAAAAAAAAmAIAAGRycy9kb3du&#10;cmV2LnhtbFBLBQYAAAAABAAEAPUAAACGAwAAAAA=&#10;" adj="16968" fillcolor="#4f81bd [3204]" strokecolor="#243f60 [1604]" strokeweight="2pt"/>
                                          </v:group>
                                        </v:group>
                                        <v:shapetype id="_x0000_t112" coordsize="21600,21600" o:spt="112" path="m,l,21600r21600,l21600,xem2610,nfl2610,21600em18990,nfl18990,21600e">
                                          <v:stroke joinstyle="miter"/>
                                          <v:path o:extrusionok="f" gradientshapeok="t" o:connecttype="rect" textboxrect="2610,0,18990,21600"/>
                                        </v:shapetype>
                                        <v:shape id="Flussdiagramm: Vordefinierter Prozess 29" o:spid="_x0000_s1063" type="#_x0000_t112" style="position:absolute;top:25372;width:53049;height:9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icIA&#10;AADbAAAADwAAAGRycy9kb3ducmV2LnhtbESPwWrDMBBE74X8g9hCbo2cEIrjRgklENNr7UJ73Fgb&#10;W9RaGUm1nb+PCoUeh5l5w+yPs+3FSD4YxwrWqwwEceO04VbBR31+ykGEiKyxd0wKbhTgeFg87LHQ&#10;buJ3GqvYigThUKCCLsahkDI0HVkMKzcQJ+/qvMWYpG+l9jgluO3lJsuepUXDaaHDgU4dNd/Vj1VQ&#10;urzcrjmrL19+nE5ojLx+GqWWj/PrC4hIc/wP/7XftILNDn6/pB8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9DCJwgAAANsAAAAPAAAAAAAAAAAAAAAAAJgCAABkcnMvZG93&#10;bnJldi54bWxQSwUGAAAAAAQABAD1AAAAhwMAAAAA&#10;" fillcolor="#00b050" strokecolor="#f79646 [3209]" strokeweight="2pt">
                                          <v:textbox>
                                            <w:txbxContent>
                                              <w:p w:rsidR="001D1C80" w:rsidRDefault="001D1C80" w:rsidP="002367D7">
                                                <w:pPr>
                                                  <w:pStyle w:val="KeinLeerraum"/>
                                                </w:pPr>
                                                <w:r>
                                                  <w:t>Ent</w:t>
                                                </w:r>
                                                <w:r w:rsidRPr="001056A3">
                                                  <w:t xml:space="preserve">schlüsselung der Wahlentscheidung; </w:t>
                                                </w:r>
                                                <w:r>
                                                  <w:br/>
                                                  <w:t xml:space="preserve">Ausführung der Skripte: </w:t>
                                                </w:r>
                                                <w:r>
                                                  <w:br/>
                                                  <w:t>Transaktion von Cold Wallet zu Kandidaten/Listen-Wallets</w:t>
                                                </w:r>
                                              </w:p>
                                              <w:p w:rsidR="001D1C80" w:rsidRPr="001056A3" w:rsidRDefault="001D1C80" w:rsidP="002367D7">
                                                <w:pPr>
                                                  <w:pStyle w:val="KeinLeerraum"/>
                                                </w:pPr>
                                                <w:r>
                                                  <w:t>Zählen der Inputs in der Blockchain</w:t>
                                                </w:r>
                                              </w:p>
                                            </w:txbxContent>
                                          </v:textbox>
                                        </v:shape>
                                      </v:group>
                                    </v:group>
                                    <v:shape id="Textfeld 14" o:spid="_x0000_s1064" type="#_x0000_t202" style="position:absolute;left:859;top:52933;width:54432;height:1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1D1C80" w:rsidRPr="007D4BB9" w:rsidRDefault="001D1C80" w:rsidP="0009264F">
                                            <w:pPr>
                                              <w:pStyle w:val="Beschriftung"/>
                                              <w:rPr>
                                                <w:rFonts w:ascii="Times New Roman" w:hAnsi="Times New Roman"/>
                                                <w:noProof/>
                                                <w:sz w:val="24"/>
                                              </w:rPr>
                                            </w:pPr>
                                            <w:r>
                                              <w:t xml:space="preserve">Figure </w:t>
                                            </w:r>
                                            <w:r>
                                              <w:fldChar w:fldCharType="begin"/>
                                            </w:r>
                                            <w:r>
                                              <w:instrText xml:space="preserve"> SEQ Figure \* ARABIC </w:instrText>
                                            </w:r>
                                            <w:r>
                                              <w:fldChar w:fldCharType="separate"/>
                                            </w:r>
                                            <w:r w:rsidR="00C552C6">
                                              <w:rPr>
                                                <w:noProof/>
                                              </w:rPr>
                                              <w:t>1</w:t>
                                            </w:r>
                                            <w:r>
                                              <w:rPr>
                                                <w:noProof/>
                                              </w:rPr>
                                              <w:fldChar w:fldCharType="end"/>
                                            </w:r>
                                            <w:r>
                                              <w:t>: Erstes Arbeitsmodell</w:t>
                                            </w:r>
                                          </w:p>
                                        </w:txbxContent>
                                      </v:textbox>
                                    </v:shape>
                                  </v:group>
                                </v:group>
                                <v:shape id="Textfeld 25" o:spid="_x0000_s1065" type="#_x0000_t202" style="position:absolute;left:30381;top:9193;width:12313;height:6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b8UA&#10;AADbAAAADwAAAGRycy9kb3ducmV2LnhtbESPX2vCQBDE3wt+h2MF3+pFw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z5vxQAAANsAAAAPAAAAAAAAAAAAAAAAAJgCAABkcnMv&#10;ZG93bnJldi54bWxQSwUGAAAAAAQABAD1AAAAigMAAAAA&#10;" filled="f" stroked="f" strokeweight=".5pt">
                                  <v:textbox inset="0,0,0,0">
                                    <w:txbxContent>
                                      <w:p w:rsidR="001D1C80" w:rsidRPr="002367D7" w:rsidRDefault="001D1C80" w:rsidP="002367D7">
                                        <w:pPr>
                                          <w:pStyle w:val="KeinLeerraum"/>
                                          <w:jc w:val="left"/>
                                        </w:pPr>
                                        <w:r>
                                          <w:t>Anon. Zugangsdaten</w:t>
                                        </w:r>
                                        <w:r>
                                          <w:br/>
                                          <w:t>per Post (verdeckt)</w:t>
                                        </w:r>
                                        <w:r>
                                          <w:br/>
                                          <w:t>Per Email</w:t>
                                        </w:r>
                                        <w:r>
                                          <w:br/>
                                          <w:t>(verschlüsselt)</w:t>
                                        </w:r>
                                      </w:p>
                                    </w:txbxContent>
                                  </v:textbox>
                                </v:shape>
                              </v:group>
                              <v:shape id="Textfeld 27" o:spid="_x0000_s1066" type="#_x0000_t202" style="position:absolute;left:53903;top:10936;width:689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1D1C80" w:rsidRPr="00937F11" w:rsidRDefault="001D1C80" w:rsidP="002367D7">
                                      <w:pPr>
                                        <w:pStyle w:val="KeinLeerraum"/>
                                      </w:pPr>
                                      <w:r>
                                        <w:t>VergleichHashes</w:t>
                                      </w:r>
                                    </w:p>
                                  </w:txbxContent>
                                </v:textbox>
                              </v:shape>
                            </v:group>
                            <v:shape id="Pfeil nach links 45" o:spid="_x0000_s1067" type="#_x0000_t66" style="position:absolute;left:17550;top:19394;width:682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xGMMA&#10;AADbAAAADwAAAGRycy9kb3ducmV2LnhtbESPQWvCQBSE74X+h+UVvNVNRUuJrlJaFMGLxorXZ/aZ&#10;BLNvw+4ao7/eFQoeh5n5hpnMOlOLlpyvLCv46CcgiHOrKy4U/G3n718gfEDWWFsmBVfyMJu+vkww&#10;1fbCG2qzUIgIYZ+igjKEJpXS5yUZ9H3bEEfvaJ3BEKUrpHZ4iXBTy0GSfEqDFceFEhv6KSk/ZWej&#10;oJXtoZG3Tcbu7Hbr1X4wX/4ulOq9dd9jEIG68Az/t5dawXAEjy/xB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jxGMMAAADbAAAADwAAAAAAAAAAAAAAAACYAgAAZHJzL2Rv&#10;d25yZXYueG1sUEsFBgAAAAAEAAQA9QAAAIgDAAAAAA==&#10;" adj="3278" fillcolor="#4f81bd [3204]" strokecolor="#243f60 [1604]" strokeweight="2pt"/>
                          </v:group>
                          <v:shape id="Textfeld 46" o:spid="_x0000_s1068" type="#_x0000_t202" style="position:absolute;left:14761;top:22018;width:12695;height:8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ZFuMUA&#10;AADbAAAADwAAAGRycy9kb3ducmV2LnhtbESPX2vCQBDE3wv9DscKfasXi0h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kW4xQAAANsAAAAPAAAAAAAAAAAAAAAAAJgCAABkcnMv&#10;ZG93bnJldi54bWxQSwUGAAAAAAQABAD1AAAAigMAAAAA&#10;" filled="f" stroked="f" strokeweight=".5pt">
                            <v:textbox inset="0,0,0,0">
                              <w:txbxContent>
                                <w:p w:rsidR="001D1C80" w:rsidRPr="00814F93" w:rsidRDefault="001D1C80" w:rsidP="002367D7">
                                  <w:pPr>
                                    <w:pStyle w:val="KeinLeerraum"/>
                                  </w:pPr>
                                  <w:r>
                                    <w:t xml:space="preserve">Wahlentscheidung </w:t>
                                  </w:r>
                                  <w:r>
                                    <w:br/>
                                    <w:t>Skript mit Endadresse verschlüsselt</w:t>
                                  </w:r>
                                  <w:r w:rsidRPr="00CB3480">
                                    <w:rPr>
                                      <w:vertAlign w:val="superscript"/>
                                    </w:rPr>
                                    <w:t>1</w:t>
                                  </w:r>
                                </w:p>
                              </w:txbxContent>
                            </v:textbox>
                          </v:shape>
                        </v:group>
                      </v:group>
                    </v:group>
                  </v:group>
                  <v:shape id="Pfeil nach unten 52" o:spid="_x0000_s1069" type="#_x0000_t67" style="position:absolute;left:7742;top:27948;width:1721;height:6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w+bsUA&#10;AADbAAAADwAAAGRycy9kb3ducmV2LnhtbESPQWvCQBSE7wX/w/IEb7pJwNKmboIIUg9eaovi7ZF9&#10;TdJm36bZNUZ/vSsIPQ4z8w2zyAfTiJ46V1tWEM8iEMSF1TWXCr4+19MXEM4ja2wsk4ILOciz0dMC&#10;U23P/EH9zpciQNilqKDyvk2ldEVFBt3MtsTB+7adQR9kV0rd4TnATSOTKHqWBmsOCxW2tKqo+N2d&#10;jAJ5jdev279j3CfxT+P313fem4NSk/GwfAPhafD/4Ud7oxXME7h/C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D5uxQAAANsAAAAPAAAAAAAAAAAAAAAAAJgCAABkcnMv&#10;ZG93bnJldi54bWxQSwUGAAAAAAQABAD1AAAAigMAAAAA&#10;" adj="18667" fillcolor="#4f81bd [3204]" strokecolor="#243f60 [1604]" strokeweight="2pt"/>
                </v:group>
                <v:shape id="Pfeil nach unten 56" o:spid="_x0000_s1070" type="#_x0000_t67" style="position:absolute;left:32741;top:50955;width:1721;height:6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4bcQA&#10;AADbAAAADwAAAGRycy9kb3ducmV2LnhtbESPQYvCMBSE74L/ITxhb5pWUNZqFBFED3tZVxRvj+bZ&#10;VpuX2sTa9ddvFgSPw8x8w8wWrSlFQ7UrLCuIBxEI4tTqgjMF+591/xOE88gaS8uk4JccLObdzgwT&#10;bR/8Tc3OZyJA2CWoIPe+SqR0aU4G3cBWxME729qgD7LOpK7xEeCmlMMoGkuDBYeFHCta5ZRed3ej&#10;QD7j9eTrdoqbYXwp/eG54YM5KvXRa5dTEJ5a/w6/2lutYDSG/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XOG3EAAAA2wAAAA8AAAAAAAAAAAAAAAAAmAIAAGRycy9k&#10;b3ducmV2LnhtbFBLBQYAAAAABAAEAPUAAACJAwAAAAA=&#10;" adj="18667" fillcolor="#4f81bd [3204]" strokecolor="#243f60 [1604]" strokeweight="2pt"/>
              </v:group>
            </w:pict>
          </mc:Fallback>
        </mc:AlternateContent>
      </w:r>
      <w:r w:rsidR="00610A63">
        <w:rPr>
          <w:noProof/>
        </w:rPr>
        <mc:AlternateContent>
          <mc:Choice Requires="wps">
            <w:drawing>
              <wp:anchor distT="0" distB="0" distL="114300" distR="114300" simplePos="0" relativeHeight="251750400" behindDoc="0" locked="0" layoutInCell="1" allowOverlap="1" wp14:anchorId="43EC34E0" wp14:editId="57B54566">
                <wp:simplePos x="0" y="0"/>
                <wp:positionH relativeFrom="column">
                  <wp:posOffset>2915387</wp:posOffset>
                </wp:positionH>
                <wp:positionV relativeFrom="paragraph">
                  <wp:posOffset>3654855</wp:posOffset>
                </wp:positionV>
                <wp:extent cx="0" cy="304944"/>
                <wp:effectExtent l="95250" t="0" r="57150" b="57150"/>
                <wp:wrapNone/>
                <wp:docPr id="67" name="Gerade Verbindung mit Pfeil 67"/>
                <wp:cNvGraphicFramePr/>
                <a:graphic xmlns:a="http://schemas.openxmlformats.org/drawingml/2006/main">
                  <a:graphicData uri="http://schemas.microsoft.com/office/word/2010/wordprocessingShape">
                    <wps:wsp>
                      <wps:cNvCnPr/>
                      <wps:spPr>
                        <a:xfrm>
                          <a:off x="0" y="0"/>
                          <a:ext cx="0" cy="3049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67" o:spid="_x0000_s1026" type="#_x0000_t32" style="position:absolute;margin-left:229.55pt;margin-top:287.8pt;width:0;height:2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" strokecolor="#4579b8 [3044]">
                <v:stroke endarrow="open"/>
              </v:shape>
            </w:pict>
          </mc:Fallback>
        </mc:AlternateContent>
      </w:r>
      <w:r w:rsidR="00610A63">
        <w:rPr>
          <w:noProof/>
        </w:rPr>
        <mc:AlternateContent>
          <mc:Choice Requires="wps">
            <w:drawing>
              <wp:anchor distT="0" distB="0" distL="114300" distR="114300" simplePos="0" relativeHeight="251749376" behindDoc="0" locked="0" layoutInCell="1" allowOverlap="1" wp14:anchorId="60343398" wp14:editId="4DAC2A61">
                <wp:simplePos x="0" y="0"/>
                <wp:positionH relativeFrom="column">
                  <wp:posOffset>2296160</wp:posOffset>
                </wp:positionH>
                <wp:positionV relativeFrom="paragraph">
                  <wp:posOffset>3487420</wp:posOffset>
                </wp:positionV>
                <wp:extent cx="1253490" cy="457200"/>
                <wp:effectExtent l="0" t="0" r="3810" b="4445"/>
                <wp:wrapNone/>
                <wp:docPr id="66" name="Textfeld 66"/>
                <wp:cNvGraphicFramePr/>
                <a:graphic xmlns:a="http://schemas.openxmlformats.org/drawingml/2006/main">
                  <a:graphicData uri="http://schemas.microsoft.com/office/word/2010/wordprocessingShape">
                    <wps:wsp>
                      <wps:cNvSpPr txBox="1"/>
                      <wps:spPr>
                        <a:xfrm>
                          <a:off x="0" y="0"/>
                          <a:ext cx="125349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4533B7" w:rsidRDefault="001D1C80" w:rsidP="00610A63">
                            <w:pPr>
                              <w:pStyle w:val="KeinLeerraum"/>
                              <w:rPr>
                                <w:rStyle w:val="Fett"/>
                              </w:rPr>
                            </w:pPr>
                            <w:r>
                              <w:rPr>
                                <w:rStyle w:val="Fett"/>
                              </w:rPr>
                              <w:t>Auszählung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66" o:spid="_x0000_s1071" type="#_x0000_t202" style="position:absolute;left:0;text-align:left;margin-left:180.8pt;margin-top:274.6pt;width:98.7pt;height:36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" filled="f" stroked="f" strokeweight=".5pt">
                <v:textbox style="mso-fit-shape-to-text:t" inset="0,0,0,0">
                  <w:txbxContent>
                    <w:p w:rsidR="001D1C80" w:rsidRPr="004533B7" w:rsidRDefault="001D1C80" w:rsidP="00610A63">
                      <w:pPr>
                        <w:pStyle w:val="KeinLeerraum"/>
                        <w:rPr>
                          <w:rStyle w:val="Fett"/>
                        </w:rPr>
                      </w:pPr>
                      <w:r>
                        <w:rPr>
                          <w:rStyle w:val="Fett"/>
                        </w:rPr>
                        <w:t>Auszählung</w:t>
                      </w:r>
                    </w:p>
                  </w:txbxContent>
                </v:textbox>
              </v:shape>
            </w:pict>
          </mc:Fallback>
        </mc:AlternateContent>
      </w:r>
      <w:r w:rsidR="00610A63">
        <w:rPr>
          <w:noProof/>
        </w:rPr>
        <mc:AlternateContent>
          <mc:Choice Requires="wps">
            <w:drawing>
              <wp:anchor distT="0" distB="0" distL="114300" distR="114300" simplePos="0" relativeHeight="251747328" behindDoc="0" locked="0" layoutInCell="1" allowOverlap="1" wp14:anchorId="60E2B51C" wp14:editId="744AE642">
                <wp:simplePos x="0" y="0"/>
                <wp:positionH relativeFrom="column">
                  <wp:posOffset>1175078</wp:posOffset>
                </wp:positionH>
                <wp:positionV relativeFrom="paragraph">
                  <wp:posOffset>1693320</wp:posOffset>
                </wp:positionV>
                <wp:extent cx="346587" cy="402104"/>
                <wp:effectExtent l="38100" t="0" r="34925" b="55245"/>
                <wp:wrapNone/>
                <wp:docPr id="65" name="Gerade Verbindung mit Pfeil 65"/>
                <wp:cNvGraphicFramePr/>
                <a:graphic xmlns:a="http://schemas.openxmlformats.org/drawingml/2006/main">
                  <a:graphicData uri="http://schemas.microsoft.com/office/word/2010/wordprocessingShape">
                    <wps:wsp>
                      <wps:cNvCnPr/>
                      <wps:spPr>
                        <a:xfrm flipH="1">
                          <a:off x="0" y="0"/>
                          <a:ext cx="346587" cy="402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65" o:spid="_x0000_s1026" type="#_x0000_t32" style="position:absolute;margin-left:92.55pt;margin-top:133.35pt;width:27.3pt;height:31.6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" strokecolor="#4579b8 [3044]">
                <v:stroke endarrow="open"/>
              </v:shape>
            </w:pict>
          </mc:Fallback>
        </mc:AlternateContent>
      </w:r>
      <w:r w:rsidR="00610A63">
        <w:rPr>
          <w:noProof/>
        </w:rPr>
        <mc:AlternateContent>
          <mc:Choice Requires="wps">
            <w:drawing>
              <wp:anchor distT="0" distB="0" distL="114300" distR="114300" simplePos="0" relativeHeight="251746304" behindDoc="0" locked="0" layoutInCell="1" allowOverlap="1" wp14:anchorId="7870722D" wp14:editId="0CD92076">
                <wp:simplePos x="0" y="0"/>
                <wp:positionH relativeFrom="column">
                  <wp:posOffset>1912497</wp:posOffset>
                </wp:positionH>
                <wp:positionV relativeFrom="paragraph">
                  <wp:posOffset>1730292</wp:posOffset>
                </wp:positionV>
                <wp:extent cx="641555" cy="387515"/>
                <wp:effectExtent l="0" t="0" r="63500" b="50800"/>
                <wp:wrapNone/>
                <wp:docPr id="64" name="Gerade Verbindung mit Pfeil 64"/>
                <wp:cNvGraphicFramePr/>
                <a:graphic xmlns:a="http://schemas.openxmlformats.org/drawingml/2006/main">
                  <a:graphicData uri="http://schemas.microsoft.com/office/word/2010/wordprocessingShape">
                    <wps:wsp>
                      <wps:cNvCnPr/>
                      <wps:spPr>
                        <a:xfrm>
                          <a:off x="0" y="0"/>
                          <a:ext cx="641555" cy="387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64" o:spid="_x0000_s1026" type="#_x0000_t32" style="position:absolute;margin-left:150.6pt;margin-top:136.25pt;width:50.5pt;height:3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" strokecolor="#4579b8 [3044]">
                <v:stroke endarrow="open"/>
              </v:shape>
            </w:pict>
          </mc:Fallback>
        </mc:AlternateContent>
      </w:r>
      <w:r w:rsidR="00610A63">
        <w:rPr>
          <w:noProof/>
        </w:rPr>
        <mc:AlternateContent>
          <mc:Choice Requires="wps">
            <w:drawing>
              <wp:anchor distT="0" distB="0" distL="114300" distR="114300" simplePos="0" relativeHeight="251732992" behindDoc="0" locked="0" layoutInCell="1" allowOverlap="1" wp14:anchorId="00BF08F1" wp14:editId="3BC6B043">
                <wp:simplePos x="0" y="0"/>
                <wp:positionH relativeFrom="column">
                  <wp:posOffset>1004570</wp:posOffset>
                </wp:positionH>
                <wp:positionV relativeFrom="paragraph">
                  <wp:posOffset>1528445</wp:posOffset>
                </wp:positionV>
                <wp:extent cx="1253490" cy="457200"/>
                <wp:effectExtent l="0" t="0" r="3810" b="4445"/>
                <wp:wrapNone/>
                <wp:docPr id="51" name="Textfeld 51"/>
                <wp:cNvGraphicFramePr/>
                <a:graphic xmlns:a="http://schemas.openxmlformats.org/drawingml/2006/main">
                  <a:graphicData uri="http://schemas.microsoft.com/office/word/2010/wordprocessingShape">
                    <wps:wsp>
                      <wps:cNvSpPr txBox="1"/>
                      <wps:spPr>
                        <a:xfrm>
                          <a:off x="0" y="0"/>
                          <a:ext cx="125349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4533B7" w:rsidRDefault="001D1C80" w:rsidP="002367D7">
                            <w:pPr>
                              <w:pStyle w:val="KeinLeerraum"/>
                              <w:rPr>
                                <w:rStyle w:val="Fett"/>
                              </w:rPr>
                            </w:pPr>
                            <w:r w:rsidRPr="004533B7">
                              <w:rPr>
                                <w:rStyle w:val="Fett"/>
                              </w:rPr>
                              <w:t>Stimmabgabe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51" o:spid="_x0000_s1072" type="#_x0000_t202" style="position:absolute;left:0;text-align:left;margin-left:79.1pt;margin-top:120.35pt;width:98.7pt;height:36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" filled="f" stroked="f" strokeweight=".5pt">
                <v:textbox style="mso-fit-shape-to-text:t" inset="0,0,0,0">
                  <w:txbxContent>
                    <w:p w:rsidR="001D1C80" w:rsidRPr="004533B7" w:rsidRDefault="001D1C80" w:rsidP="002367D7">
                      <w:pPr>
                        <w:pStyle w:val="KeinLeerraum"/>
                        <w:rPr>
                          <w:rStyle w:val="Fett"/>
                        </w:rPr>
                      </w:pPr>
                      <w:r w:rsidRPr="004533B7">
                        <w:rPr>
                          <w:rStyle w:val="Fett"/>
                        </w:rPr>
                        <w:t>Stimmabgabe</w:t>
                      </w:r>
                    </w:p>
                  </w:txbxContent>
                </v:textbox>
              </v:shape>
            </w:pict>
          </mc:Fallback>
        </mc:AlternateContent>
      </w:r>
      <w:r w:rsidR="00610A63">
        <w:rPr>
          <w:noProof/>
        </w:rPr>
        <mc:AlternateContent>
          <mc:Choice Requires="wps">
            <w:drawing>
              <wp:anchor distT="0" distB="0" distL="114300" distR="114300" simplePos="0" relativeHeight="251745280" behindDoc="0" locked="0" layoutInCell="1" allowOverlap="1" wp14:anchorId="5064C259" wp14:editId="4480A4A0">
                <wp:simplePos x="0" y="0"/>
                <wp:positionH relativeFrom="column">
                  <wp:posOffset>5518478</wp:posOffset>
                </wp:positionH>
                <wp:positionV relativeFrom="paragraph">
                  <wp:posOffset>1797334</wp:posOffset>
                </wp:positionV>
                <wp:extent cx="523567" cy="298090"/>
                <wp:effectExtent l="38100" t="0" r="29210" b="64135"/>
                <wp:wrapNone/>
                <wp:docPr id="63" name="Gerade Verbindung mit Pfeil 63"/>
                <wp:cNvGraphicFramePr/>
                <a:graphic xmlns:a="http://schemas.openxmlformats.org/drawingml/2006/main">
                  <a:graphicData uri="http://schemas.microsoft.com/office/word/2010/wordprocessingShape">
                    <wps:wsp>
                      <wps:cNvCnPr/>
                      <wps:spPr>
                        <a:xfrm flipH="1">
                          <a:off x="0" y="0"/>
                          <a:ext cx="523567" cy="298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63" o:spid="_x0000_s1026" type="#_x0000_t32" style="position:absolute;margin-left:434.55pt;margin-top:141.5pt;width:41.25pt;height:23.4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" strokecolor="#4579b8 [3044]">
                <v:stroke endarrow="open"/>
              </v:shape>
            </w:pict>
          </mc:Fallback>
        </mc:AlternateContent>
      </w:r>
      <w:r w:rsidR="00610A63">
        <w:rPr>
          <w:noProof/>
        </w:rPr>
        <mc:AlternateContent>
          <mc:Choice Requires="wps">
            <w:drawing>
              <wp:anchor distT="0" distB="0" distL="114300" distR="114300" simplePos="0" relativeHeight="251741184" behindDoc="0" locked="0" layoutInCell="1" allowOverlap="1" wp14:anchorId="1638753B" wp14:editId="0EF60984">
                <wp:simplePos x="0" y="0"/>
                <wp:positionH relativeFrom="column">
                  <wp:posOffset>5555615</wp:posOffset>
                </wp:positionH>
                <wp:positionV relativeFrom="paragraph">
                  <wp:posOffset>1630045</wp:posOffset>
                </wp:positionV>
                <wp:extent cx="1253490" cy="457200"/>
                <wp:effectExtent l="0" t="0" r="3810" b="4445"/>
                <wp:wrapNone/>
                <wp:docPr id="55" name="Textfeld 55"/>
                <wp:cNvGraphicFramePr/>
                <a:graphic xmlns:a="http://schemas.openxmlformats.org/drawingml/2006/main">
                  <a:graphicData uri="http://schemas.microsoft.com/office/word/2010/wordprocessingShape">
                    <wps:wsp>
                      <wps:cNvSpPr txBox="1"/>
                      <wps:spPr>
                        <a:xfrm>
                          <a:off x="0" y="0"/>
                          <a:ext cx="125349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4533B7" w:rsidRDefault="001D1C80" w:rsidP="002367D7">
                            <w:pPr>
                              <w:pStyle w:val="KeinLeerraum"/>
                              <w:rPr>
                                <w:rStyle w:val="Fett"/>
                              </w:rPr>
                            </w:pPr>
                            <w:r w:rsidRPr="004533B7">
                              <w:rPr>
                                <w:rStyle w:val="Fett"/>
                              </w:rPr>
                              <w:t>Stimm</w:t>
                            </w:r>
                            <w:r>
                              <w:rPr>
                                <w:rStyle w:val="Fett"/>
                              </w:rPr>
                              <w:t>rechte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55" o:spid="_x0000_s1073" type="#_x0000_t202" style="position:absolute;left:0;text-align:left;margin-left:437.45pt;margin-top:128.35pt;width:98.7pt;height:36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" filled="f" stroked="f" strokeweight=".5pt">
                <v:textbox style="mso-fit-shape-to-text:t" inset="0,0,0,0">
                  <w:txbxContent>
                    <w:p w:rsidR="001D1C80" w:rsidRPr="004533B7" w:rsidRDefault="001D1C80" w:rsidP="002367D7">
                      <w:pPr>
                        <w:pStyle w:val="KeinLeerraum"/>
                        <w:rPr>
                          <w:rStyle w:val="Fett"/>
                        </w:rPr>
                      </w:pPr>
                      <w:r w:rsidRPr="004533B7">
                        <w:rPr>
                          <w:rStyle w:val="Fett"/>
                        </w:rPr>
                        <w:t>Stimm</w:t>
                      </w:r>
                      <w:r>
                        <w:rPr>
                          <w:rStyle w:val="Fett"/>
                        </w:rPr>
                        <w:t>rechte</w:t>
                      </w:r>
                    </w:p>
                  </w:txbxContent>
                </v:textbox>
              </v:shape>
            </w:pict>
          </mc:Fallback>
        </mc:AlternateContent>
      </w:r>
      <w:r w:rsidR="00610A63">
        <w:rPr>
          <w:noProof/>
        </w:rPr>
        <mc:AlternateContent>
          <mc:Choice Requires="wps">
            <w:drawing>
              <wp:anchor distT="0" distB="0" distL="114300" distR="114300" simplePos="0" relativeHeight="251715584" behindDoc="0" locked="0" layoutInCell="1" allowOverlap="1" wp14:anchorId="0FD7BF75" wp14:editId="62D8AF50">
                <wp:simplePos x="0" y="0"/>
                <wp:positionH relativeFrom="column">
                  <wp:posOffset>3794760</wp:posOffset>
                </wp:positionH>
                <wp:positionV relativeFrom="paragraph">
                  <wp:posOffset>204470</wp:posOffset>
                </wp:positionV>
                <wp:extent cx="807085" cy="229235"/>
                <wp:effectExtent l="0" t="0" r="0" b="0"/>
                <wp:wrapNone/>
                <wp:docPr id="24" name="Textfeld 24"/>
                <wp:cNvGraphicFramePr/>
                <a:graphic xmlns:a="http://schemas.openxmlformats.org/drawingml/2006/main">
                  <a:graphicData uri="http://schemas.microsoft.com/office/word/2010/wordprocessingShape">
                    <wps:wsp>
                      <wps:cNvSpPr txBox="1"/>
                      <wps:spPr>
                        <a:xfrm>
                          <a:off x="0" y="0"/>
                          <a:ext cx="80708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Default="001D1C80" w:rsidP="002367D7">
                            <w:pPr>
                              <w:pStyle w:val="KeinLeerraum"/>
                            </w:pPr>
                            <w:r>
                              <w:t>User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4" o:spid="_x0000_s1074" type="#_x0000_t202" style="position:absolute;left:0;text-align:left;margin-left:298.8pt;margin-top:16.1pt;width:63.55pt;height:18.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" filled="f" stroked="f" strokeweight=".5pt">
                <v:textbox>
                  <w:txbxContent>
                    <w:p w:rsidR="001D1C80" w:rsidRDefault="001D1C80" w:rsidP="002367D7">
                      <w:pPr>
                        <w:pStyle w:val="KeinLeerraum"/>
                      </w:pPr>
                      <w:r>
                        <w:t>User Hash</w:t>
                      </w:r>
                    </w:p>
                  </w:txbxContent>
                </v:textbox>
              </v:shape>
            </w:pict>
          </mc:Fallback>
        </mc:AlternateContent>
      </w:r>
      <w:r w:rsidR="008706AC">
        <w:rPr>
          <w:noProof/>
        </w:rPr>
        <mc:AlternateContent>
          <mc:Choice Requires="wps">
            <w:drawing>
              <wp:anchor distT="0" distB="0" distL="114300" distR="114300" simplePos="0" relativeHeight="251722752" behindDoc="0" locked="0" layoutInCell="1" allowOverlap="1" wp14:anchorId="2DCA78AA" wp14:editId="4B83DB1D">
                <wp:simplePos x="0" y="0"/>
                <wp:positionH relativeFrom="column">
                  <wp:posOffset>3684581</wp:posOffset>
                </wp:positionH>
                <wp:positionV relativeFrom="paragraph">
                  <wp:posOffset>1917700</wp:posOffset>
                </wp:positionV>
                <wp:extent cx="958215" cy="200660"/>
                <wp:effectExtent l="0" t="0" r="13335" b="8890"/>
                <wp:wrapNone/>
                <wp:docPr id="41" name="Textfeld 41"/>
                <wp:cNvGraphicFramePr/>
                <a:graphic xmlns:a="http://schemas.openxmlformats.org/drawingml/2006/main">
                  <a:graphicData uri="http://schemas.microsoft.com/office/word/2010/wordprocessingShape">
                    <wps:wsp>
                      <wps:cNvSpPr txBox="1"/>
                      <wps:spPr>
                        <a:xfrm>
                          <a:off x="0" y="0"/>
                          <a:ext cx="95821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E412BB" w:rsidRDefault="001D1C80" w:rsidP="002367D7">
                            <w:pPr>
                              <w:pStyle w:val="KeinLeerraum"/>
                            </w:pPr>
                            <w:r>
                              <w:t>PIN/Passwort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1" o:spid="_x0000_s1075" type="#_x0000_t202" style="position:absolute;left:0;text-align:left;margin-left:290.1pt;margin-top:151pt;width:75.45pt;height:1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" filled="f" stroked="f" strokeweight=".5pt">
                <v:textbox inset="0,0,0,0">
                  <w:txbxContent>
                    <w:p w:rsidR="001D1C80" w:rsidRPr="00E412BB" w:rsidRDefault="001D1C80" w:rsidP="002367D7">
                      <w:pPr>
                        <w:pStyle w:val="KeinLeerraum"/>
                      </w:pPr>
                      <w:r>
                        <w:t>PIN/Passwort</w:t>
                      </w:r>
                    </w:p>
                  </w:txbxContent>
                </v:textbox>
              </v:shape>
            </w:pict>
          </mc:Fallback>
        </mc:AlternateContent>
      </w:r>
      <w:r w:rsidR="008706AC">
        <w:rPr>
          <w:noProof/>
        </w:rPr>
        <mc:AlternateContent>
          <mc:Choice Requires="wps">
            <w:drawing>
              <wp:anchor distT="0" distB="0" distL="114300" distR="114300" simplePos="0" relativeHeight="251720704" behindDoc="0" locked="0" layoutInCell="1" allowOverlap="1" wp14:anchorId="1C79BAB5" wp14:editId="04FC7D10">
                <wp:simplePos x="0" y="0"/>
                <wp:positionH relativeFrom="column">
                  <wp:posOffset>3783330</wp:posOffset>
                </wp:positionH>
                <wp:positionV relativeFrom="paragraph">
                  <wp:posOffset>2284095</wp:posOffset>
                </wp:positionV>
                <wp:extent cx="751205" cy="213360"/>
                <wp:effectExtent l="0" t="0" r="10795" b="15240"/>
                <wp:wrapNone/>
                <wp:docPr id="39" name="Textfeld 39"/>
                <wp:cNvGraphicFramePr/>
                <a:graphic xmlns:a="http://schemas.openxmlformats.org/drawingml/2006/main">
                  <a:graphicData uri="http://schemas.microsoft.com/office/word/2010/wordprocessingShape">
                    <wps:wsp>
                      <wps:cNvSpPr txBox="1"/>
                      <wps:spPr>
                        <a:xfrm>
                          <a:off x="0" y="0"/>
                          <a:ext cx="751205"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E412BB" w:rsidRDefault="001D1C80" w:rsidP="002367D7">
                            <w:pPr>
                              <w:pStyle w:val="KeinLeerraum"/>
                            </w:pPr>
                            <w:r>
                              <w:t>+ Adresse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9" o:spid="_x0000_s1076" type="#_x0000_t202" style="position:absolute;left:0;text-align:left;margin-left:297.9pt;margin-top:179.85pt;width:59.15pt;height:1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" filled="f" stroked="f" strokeweight=".5pt">
                <v:textbox inset="0,0,0,0">
                  <w:txbxContent>
                    <w:p w:rsidR="001D1C80" w:rsidRPr="00E412BB" w:rsidRDefault="001D1C80" w:rsidP="002367D7">
                      <w:pPr>
                        <w:pStyle w:val="KeinLeerraum"/>
                      </w:pPr>
                      <w:r>
                        <w:t>+ Adresse</w:t>
                      </w:r>
                    </w:p>
                  </w:txbxContent>
                </v:textbox>
              </v:shape>
            </w:pict>
          </mc:Fallback>
        </mc:AlternateContent>
      </w:r>
      <w:r w:rsidR="002842BA">
        <w:rPr>
          <w:noProof/>
        </w:rPr>
        <mc:AlternateContent>
          <mc:Choice Requires="wps">
            <w:drawing>
              <wp:anchor distT="0" distB="0" distL="114300" distR="114300" simplePos="0" relativeHeight="251744256" behindDoc="0" locked="0" layoutInCell="1" allowOverlap="1" wp14:anchorId="655670FA" wp14:editId="4039206E">
                <wp:simplePos x="0" y="0"/>
                <wp:positionH relativeFrom="column">
                  <wp:posOffset>-609477</wp:posOffset>
                </wp:positionH>
                <wp:positionV relativeFrom="paragraph">
                  <wp:posOffset>-671195</wp:posOffset>
                </wp:positionV>
                <wp:extent cx="2797277" cy="494071"/>
                <wp:effectExtent l="0" t="0" r="3175" b="1270"/>
                <wp:wrapNone/>
                <wp:docPr id="58" name="Textfeld 58"/>
                <wp:cNvGraphicFramePr/>
                <a:graphic xmlns:a="http://schemas.openxmlformats.org/drawingml/2006/main">
                  <a:graphicData uri="http://schemas.microsoft.com/office/word/2010/wordprocessingShape">
                    <wps:wsp>
                      <wps:cNvSpPr txBox="1"/>
                      <wps:spPr>
                        <a:xfrm>
                          <a:off x="0" y="0"/>
                          <a:ext cx="2797277" cy="4940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2842BA" w:rsidRDefault="001D1C80">
                            <w:pPr>
                              <w:rPr>
                                <w:b/>
                                <w:sz w:val="32"/>
                              </w:rPr>
                            </w:pPr>
                            <w:r w:rsidRPr="002842BA">
                              <w:rPr>
                                <w:b/>
                                <w:sz w:val="32"/>
                              </w:rPr>
                              <w:t>Modell</w:t>
                            </w:r>
                            <w:r>
                              <w:rPr>
                                <w:b/>
                                <w:sz w:val="32"/>
                              </w:rPr>
                              <w:t>-E</w:t>
                            </w:r>
                            <w:r w:rsidRPr="002842BA">
                              <w:rPr>
                                <w:b/>
                                <w:sz w:val="32"/>
                              </w:rPr>
                              <w:t>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58" o:spid="_x0000_s1077" type="#_x0000_t202" style="position:absolute;left:0;text-align:left;margin-left:-48pt;margin-top:-52.85pt;width:220.25pt;height:38.9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" filled="f" stroked="f" strokeweight=".5pt">
                <v:textbox inset="0,0,0,0">
                  <w:txbxContent>
                    <w:p w:rsidR="001D1C80" w:rsidRPr="002842BA" w:rsidRDefault="001D1C80">
                      <w:pPr>
                        <w:rPr>
                          <w:b/>
                          <w:sz w:val="32"/>
                        </w:rPr>
                      </w:pPr>
                      <w:r w:rsidRPr="002842BA">
                        <w:rPr>
                          <w:b/>
                          <w:sz w:val="32"/>
                        </w:rPr>
                        <w:t>Modell</w:t>
                      </w:r>
                      <w:r>
                        <w:rPr>
                          <w:b/>
                          <w:sz w:val="32"/>
                        </w:rPr>
                        <w:t>-E</w:t>
                      </w:r>
                      <w:r w:rsidRPr="002842BA">
                        <w:rPr>
                          <w:b/>
                          <w:sz w:val="32"/>
                        </w:rPr>
                        <w:t>ntwurf</w:t>
                      </w:r>
                    </w:p>
                  </w:txbxContent>
                </v:textbox>
              </v:shape>
            </w:pict>
          </mc:Fallback>
        </mc:AlternateContent>
      </w:r>
      <w:r w:rsidR="007D50E8">
        <w:rPr>
          <w:noProof/>
        </w:rPr>
        <mc:AlternateContent>
          <mc:Choice Requires="wps">
            <w:drawing>
              <wp:anchor distT="0" distB="0" distL="114300" distR="114300" simplePos="0" relativeHeight="251737088" behindDoc="0" locked="0" layoutInCell="1" allowOverlap="1" wp14:anchorId="6A9DEE3B" wp14:editId="47C93835">
                <wp:simplePos x="0" y="0"/>
                <wp:positionH relativeFrom="column">
                  <wp:posOffset>2241018</wp:posOffset>
                </wp:positionH>
                <wp:positionV relativeFrom="paragraph">
                  <wp:posOffset>2924830</wp:posOffset>
                </wp:positionV>
                <wp:extent cx="1253490" cy="457200"/>
                <wp:effectExtent l="0" t="0" r="3810" b="4445"/>
                <wp:wrapNone/>
                <wp:docPr id="53" name="Textfeld 53"/>
                <wp:cNvGraphicFramePr/>
                <a:graphic xmlns:a="http://schemas.openxmlformats.org/drawingml/2006/main">
                  <a:graphicData uri="http://schemas.microsoft.com/office/word/2010/wordprocessingShape">
                    <wps:wsp>
                      <wps:cNvSpPr txBox="1"/>
                      <wps:spPr>
                        <a:xfrm>
                          <a:off x="0" y="0"/>
                          <a:ext cx="125349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C80" w:rsidRPr="004533B7" w:rsidRDefault="001D1C80" w:rsidP="002367D7">
                            <w:pPr>
                              <w:pStyle w:val="KeinLeerraum"/>
                              <w:rPr>
                                <w:rStyle w:val="Fett"/>
                              </w:rPr>
                            </w:pPr>
                            <w:r>
                              <w:rPr>
                                <w:rStyle w:val="Fett"/>
                              </w:rPr>
                              <w:t>Auszählung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53" o:spid="_x0000_s1078" type="#_x0000_t202" style="position:absolute;left:0;text-align:left;margin-left:176.45pt;margin-top:230.3pt;width:98.7pt;height:36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" filled="f" stroked="f" strokeweight=".5pt">
                <v:textbox style="mso-fit-shape-to-text:t" inset="0,0,0,0">
                  <w:txbxContent>
                    <w:p w:rsidR="001D1C80" w:rsidRPr="004533B7" w:rsidRDefault="001D1C80" w:rsidP="002367D7">
                      <w:pPr>
                        <w:pStyle w:val="KeinLeerraum"/>
                        <w:rPr>
                          <w:rStyle w:val="Fett"/>
                        </w:rPr>
                      </w:pPr>
                      <w:r>
                        <w:rPr>
                          <w:rStyle w:val="Fett"/>
                        </w:rPr>
                        <w:t>Auszählung</w:t>
                      </w:r>
                    </w:p>
                  </w:txbxContent>
                </v:textbox>
              </v:shape>
            </w:pict>
          </mc:Fallback>
        </mc:AlternateContent>
      </w:r>
      <w:r w:rsidR="000E1B6D">
        <w:br w:type="page"/>
      </w:r>
    </w:p>
    <w:p w:rsidR="00520B37" w:rsidRDefault="00520B37" w:rsidP="00520B37">
      <w:r>
        <w:lastRenderedPageBreak/>
        <w:t>Wie schon erwähnt</w:t>
      </w:r>
      <w:r w:rsidR="00C71383">
        <w:t>,</w:t>
      </w:r>
      <w:r>
        <w:t xml:space="preserve"> löst die Adaption </w:t>
      </w:r>
      <w:r w:rsidR="00C71383">
        <w:t>der B</w:t>
      </w:r>
      <w:r w:rsidR="00837434">
        <w:t>itcoin</w:t>
      </w:r>
      <w:r w:rsidR="00C71383">
        <w:t xml:space="preserve">-Technologie </w:t>
      </w:r>
      <w:r w:rsidR="00963F98">
        <w:t xml:space="preserve">das </w:t>
      </w:r>
      <w:r>
        <w:t>Problem</w:t>
      </w:r>
      <w:r w:rsidR="00963F98">
        <w:t xml:space="preserve"> der Sicherstellung von Anonymität bei gleichzeitiger sicherer Authentifizierung </w:t>
      </w:r>
      <w:r>
        <w:t xml:space="preserve"> nicht ausreichend, da a) die Technologie nicht ausreicht, um alle Vorgänge abzubilden, die für die Organisation und Durchführung einer Wahl notwendig sind (Online-Wahl-Registrierung, Führung von Wählerlisten, damit die Wähler aus den Verzeichnissen für die Wahllokalen gestrichen werden</w:t>
      </w:r>
      <w:r w:rsidR="00C71383">
        <w:t>, Autorisierung</w:t>
      </w:r>
      <w:r>
        <w:t xml:space="preserve"> etc</w:t>
      </w:r>
      <w:r w:rsidR="00C71383">
        <w:t>.</w:t>
      </w:r>
      <w:r>
        <w:t xml:space="preserve">); </w:t>
      </w:r>
      <w:r w:rsidR="00837434">
        <w:t xml:space="preserve"> und </w:t>
      </w:r>
      <w:r>
        <w:t>b) gibt es Probleme, die die Transparenz und Kapazität eines blockchain-ba</w:t>
      </w:r>
      <w:r w:rsidR="00837434">
        <w:t>sierten Systems betreffen, wie am Beispiel Bitcoin deutlich geworden ist.</w:t>
      </w:r>
      <w:r w:rsidR="00837434">
        <w:rPr>
          <w:rStyle w:val="Funotenzeichen"/>
        </w:rPr>
        <w:footnoteReference w:id="16"/>
      </w:r>
    </w:p>
    <w:p w:rsidR="0029232F" w:rsidRDefault="00344ABE" w:rsidP="00344ABE">
      <w:r>
        <w:t xml:space="preserve">Nachdem </w:t>
      </w:r>
      <w:r w:rsidR="00520B37">
        <w:t xml:space="preserve">trotz dieser </w:t>
      </w:r>
      <w:r w:rsidR="007B7C8A">
        <w:t>Herausforderungen</w:t>
      </w:r>
      <w:r w:rsidR="00520B37">
        <w:t xml:space="preserve"> </w:t>
      </w:r>
      <w:r>
        <w:t>die Entscheidung gefallen ist, ein neues Online-Voting-System auf der Basis der Blockchain-Technologie zu entwickeln</w:t>
      </w:r>
      <w:r w:rsidR="00163665">
        <w:t>,</w:t>
      </w:r>
      <w:r>
        <w:t xml:space="preserve"> müssen die spezifischen Eigenschaften verschiedener </w:t>
      </w:r>
      <w:r w:rsidR="00520B37">
        <w:t xml:space="preserve">bis jetzt vorhandener </w:t>
      </w:r>
      <w:r>
        <w:t>Blockchain-Implementationen miteinander verglichen</w:t>
      </w:r>
      <w:r w:rsidR="007002C0">
        <w:t>,</w:t>
      </w:r>
      <w:r>
        <w:t xml:space="preserve"> </w:t>
      </w:r>
      <w:r w:rsidR="007002C0">
        <w:t>um</w:t>
      </w:r>
      <w:r>
        <w:t xml:space="preserve"> hinsichtlich ihrer Eignung für ein Online-Wahl-System beurteilt </w:t>
      </w:r>
      <w:r w:rsidR="007002C0">
        <w:t xml:space="preserve">zu </w:t>
      </w:r>
      <w:r>
        <w:t xml:space="preserve">werden. </w:t>
      </w:r>
      <w:r w:rsidRPr="005C086D">
        <w:rPr>
          <w:highlight w:val="yellow"/>
        </w:rPr>
        <w:t xml:space="preserve">Zunächst werden die </w:t>
      </w:r>
      <w:r w:rsidRPr="005C086D">
        <w:rPr>
          <w:i/>
          <w:highlight w:val="yellow"/>
        </w:rPr>
        <w:t>allgemeinen</w:t>
      </w:r>
      <w:r w:rsidRPr="005C086D">
        <w:rPr>
          <w:highlight w:val="yellow"/>
        </w:rPr>
        <w:t xml:space="preserve"> Eigenschaften und Probleme einer Blockchain-Anwendung anhand der digitalen Währung „Bitcoin“ untersucht.</w:t>
      </w:r>
      <w:r w:rsidR="003F2EF4" w:rsidRPr="005C086D">
        <w:rPr>
          <w:highlight w:val="yellow"/>
        </w:rPr>
        <w:t xml:space="preserve"> Danach werden ve</w:t>
      </w:r>
      <w:r w:rsidR="0029232F" w:rsidRPr="005C086D">
        <w:rPr>
          <w:highlight w:val="yellow"/>
        </w:rPr>
        <w:t xml:space="preserve">rschiedene Weiterentwicklungen der Blockchain </w:t>
      </w:r>
      <w:r w:rsidR="003F2EF4" w:rsidRPr="005C086D">
        <w:rPr>
          <w:highlight w:val="yellow"/>
        </w:rPr>
        <w:t>bzw. Bitcoin-Forks  auf  ihre Eignung für ein Online-Wahlsystem in ihrem Anpassungsbedarf bzw. –aufwand analysiert.</w:t>
      </w:r>
      <w:r w:rsidR="0029232F">
        <w:t xml:space="preserve"> Die </w:t>
      </w:r>
      <w:r w:rsidR="005B5819">
        <w:t xml:space="preserve">Kandidaten sind </w:t>
      </w:r>
    </w:p>
    <w:p w:rsidR="0029232F" w:rsidRDefault="0029232F" w:rsidP="007605A3">
      <w:pPr>
        <w:pStyle w:val="Listenabsatz"/>
      </w:pPr>
      <w:r>
        <w:t>Etherium</w:t>
      </w:r>
      <w:r>
        <w:rPr>
          <w:rStyle w:val="Funotenzeichen"/>
        </w:rPr>
        <w:footnoteReference w:id="17"/>
      </w:r>
      <w:r>
        <w:t xml:space="preserve">, </w:t>
      </w:r>
    </w:p>
    <w:p w:rsidR="0029232F" w:rsidRDefault="005B5819" w:rsidP="007605A3">
      <w:pPr>
        <w:pStyle w:val="Listenabsatz"/>
      </w:pPr>
      <w:r>
        <w:t>Multichain i.V.m. Open Assets (Bitcoin-Fork)</w:t>
      </w:r>
      <w:r>
        <w:rPr>
          <w:rStyle w:val="Funotenzeichen"/>
        </w:rPr>
        <w:footnoteReference w:id="18"/>
      </w:r>
      <w:r>
        <w:t xml:space="preserve"> und </w:t>
      </w:r>
    </w:p>
    <w:p w:rsidR="00344ABE" w:rsidRDefault="005B5819" w:rsidP="007605A3">
      <w:pPr>
        <w:pStyle w:val="Listenabsatz"/>
      </w:pPr>
      <w:r>
        <w:t>Hyperledger</w:t>
      </w:r>
      <w:r>
        <w:rPr>
          <w:rStyle w:val="Funotenzeichen"/>
        </w:rPr>
        <w:footnoteReference w:id="19"/>
      </w:r>
      <w:r>
        <w:t xml:space="preserve"> –Fabric (Hyperledger ist eine Open Source Initiative unter Führung von IBM, die das Ziel hat, die Standardisierung im Bereich Blockchain-Technologie (Protokolle, APIs) voranzutreiben mit verschiedenen Projekten zur Implementation.</w:t>
      </w:r>
    </w:p>
    <w:p w:rsidR="002C66F8" w:rsidRDefault="002C66F8">
      <w:pPr>
        <w:tabs>
          <w:tab w:val="clear" w:pos="8505"/>
        </w:tabs>
        <w:spacing w:before="0" w:line="240" w:lineRule="auto"/>
        <w:ind w:firstLine="357"/>
        <w:mirrorIndents w:val="0"/>
        <w:rPr>
          <w:rFonts w:asciiTheme="majorHAnsi" w:eastAsiaTheme="majorEastAsia" w:hAnsiTheme="majorHAnsi" w:cstheme="majorBidi"/>
          <w:color w:val="4F81BD" w:themeColor="accent1"/>
          <w:szCs w:val="24"/>
        </w:rPr>
      </w:pPr>
      <w:r>
        <w:br w:type="page"/>
      </w:r>
    </w:p>
    <w:p w:rsidR="00405D56" w:rsidRDefault="00405D56" w:rsidP="00405D56">
      <w:pPr>
        <w:pStyle w:val="berschrift2"/>
      </w:pPr>
      <w:bookmarkStart w:id="24" w:name="_Toc467153105"/>
      <w:r>
        <w:lastRenderedPageBreak/>
        <w:t>C</w:t>
      </w:r>
      <w:r w:rsidRPr="00AA5F08">
        <w:t>lients</w:t>
      </w:r>
      <w:bookmarkEnd w:id="24"/>
    </w:p>
    <w:p w:rsidR="00405D56" w:rsidRDefault="00405D56" w:rsidP="00405D56">
      <w:r>
        <w:t>Bei der Entwicklung von Clients für den eigentlichen Wahlvorgang gibt es theoretisch viele Möglichkeiten. Ein Teil der bisherigen Systeme setzt auf eine Browser-basierte Lösung, bei der die Wähler keine zusätzliche Software auf ihren Computern oder mobilen Endgeräten installieren müssen. Der große Vorteil dabei ist, die geringe Einstiegshürde: Ein Browser ist auf nahezu jedem internetfähigen Endgerät schon installiert und nahe jeder Internetnutzer kennt sich mir der Bedienung ausreichend aus. Bei der Verwendung einer Blockchain ist es zwar auch möglich eine browserbasierte Anwendung bereitzustellen, die die Aufgabe der Generierung der Transaktionen über einen rpc-Server an den eigentlichen Blockchain-Node weiterreicht (analog zu Online-Wallets), der große Vorteil der Blockchain als dezentrale, verteilte Anwendung, die eine gewisse Robustheit gegen Angriffe besitzt, würde dadurch jedoch konterkariert. Eine browser-basierte Anwendung wäre auf jeden Fall nur eine Notlösung.</w:t>
      </w:r>
    </w:p>
    <w:p w:rsidR="00405D56" w:rsidRDefault="00405D56" w:rsidP="00405D56">
      <w:r>
        <w:t>Eine browser-unabhängige Lösung, bedingt eine eigene Applikation, die jedoch den Nachteil hat, dass sie verteilt und auf einem Endgerät eines jeden Wählers installiert werden muss (Deployment). Außerdem erfordert die Vielfalt an unterschiedlichen Endgeräten, dass wahrscheinlich mehrere Versionen für verschiedene Endgeräteklassen erstellt und anschließend gepflegt werden müssen. Auch wenn es Möglichkeiten gibt, den Kern der Software betriebssystemübergreifend zu programmieren, ist das ein hoher zusätzlicher Aufwand gegenüber einer browser-basierten Lösung.</w:t>
      </w:r>
    </w:p>
    <w:p w:rsidR="00405D56" w:rsidRDefault="00405D56" w:rsidP="00405D56">
      <w:r>
        <w:t>Die Hauptfunktion einer solchen Anwendung ist die Stimmvergabe. Dabei muss die Benutzeroberfläche zum Wählen dem offiziellen Wahlzettel entsprechen und einfachen Zugang zu allen nötigen Informationen bieten. Eine GUI-Anwendung ist also Pflicht.</w:t>
      </w:r>
    </w:p>
    <w:p w:rsidR="00405D56" w:rsidRDefault="00405D56" w:rsidP="00405D56">
      <w:r>
        <w:t>Der Client muss mindestens die Fähigkeiten haben</w:t>
      </w:r>
    </w:p>
    <w:p w:rsidR="00405D56" w:rsidRDefault="00405D56" w:rsidP="007605A3">
      <w:pPr>
        <w:pStyle w:val="Listenabsatz"/>
      </w:pPr>
      <w:r>
        <w:t>zur funktionelle Darstellung des Stimmzettels;</w:t>
      </w:r>
    </w:p>
    <w:p w:rsidR="00405D56" w:rsidRDefault="00405D56" w:rsidP="007605A3">
      <w:pPr>
        <w:pStyle w:val="Listenabsatz"/>
      </w:pPr>
      <w:r>
        <w:t xml:space="preserve">zur Registrierung einer Adresse, um Stimmen bzw. Assets zu empfangen; </w:t>
      </w:r>
    </w:p>
    <w:p w:rsidR="00405D56" w:rsidRDefault="00405D56" w:rsidP="007605A3">
      <w:pPr>
        <w:pStyle w:val="Listenabsatz"/>
      </w:pPr>
      <w:r>
        <w:t xml:space="preserve">zum </w:t>
      </w:r>
      <w:r w:rsidRPr="002E35A2">
        <w:t xml:space="preserve">Versenden von </w:t>
      </w:r>
      <w:r>
        <w:t xml:space="preserve">Wahlentscheidungen bzw. </w:t>
      </w:r>
      <w:r w:rsidRPr="002E35A2">
        <w:t>Assets verschlüsselt als TX-Message</w:t>
      </w:r>
      <w:r>
        <w:t>,</w:t>
      </w:r>
    </w:p>
    <w:p w:rsidR="00405D56" w:rsidRDefault="00405D56" w:rsidP="00405D56">
      <w:pPr>
        <w:ind w:left="284" w:firstLine="0"/>
      </w:pPr>
      <w:r>
        <w:t>um die nötige Funktionalität, Sicherheit und Vertraulichkeit für die Stimmabgabe zu gewährleisten.</w:t>
      </w:r>
    </w:p>
    <w:p w:rsidR="00A03F96" w:rsidRDefault="002C66F8" w:rsidP="001666BC">
      <w:pPr>
        <w:pStyle w:val="berschrift2"/>
      </w:pPr>
      <w:bookmarkStart w:id="25" w:name="_Toc467153106"/>
      <w:r>
        <w:lastRenderedPageBreak/>
        <w:t>Multichain</w:t>
      </w:r>
      <w:bookmarkEnd w:id="25"/>
    </w:p>
    <w:p w:rsidR="00B66A5D" w:rsidRPr="00B66A5D" w:rsidRDefault="00B66A5D" w:rsidP="00B66A5D">
      <w:r>
        <w:t>(</w:t>
      </w:r>
      <w:r w:rsidRPr="00B66A5D">
        <w:t>http://www.multichain.com/developers/</w:t>
      </w:r>
      <w:r>
        <w:t>)</w:t>
      </w:r>
    </w:p>
    <w:p w:rsidR="00B66A5D" w:rsidRDefault="00B31C21" w:rsidP="00B66A5D">
      <w:r>
        <w:t xml:space="preserve">Multichain ist ein Fork </w:t>
      </w:r>
      <w:r w:rsidR="00B66A5D">
        <w:t xml:space="preserve">des originalen Bitcoin-Clients. Multichain ist ein Ableger von Bitcoin, das durch die zusätzlichen Möglichkeiten der Rechtevergabe und von sogenannten „Assets“ zunächst als Basis für das Blockchain-Voting-System ausgewählt wurde. Native asset transactions (use OP_DROP and OP_RETURN metadata). </w:t>
      </w:r>
    </w:p>
    <w:p w:rsidR="00B66A5D" w:rsidRDefault="00B66A5D" w:rsidP="00B66A5D">
      <w:r>
        <w:t xml:space="preserve">Die Möglichkeit der Rechtevergabe für die Blockchain besteht in der Kontrolle darüber, welche Teilnehmer sich verbinden, „minen“, Coins und Assets senden und/oder empfangen dürfen. Für Wahlprojekte z.B. erscheint es sinnvoll, das minen derart zu beschränken, dass niemand plötzlich aufgrund seiner Rechenleistung, das Netzwerk dominieren kann, oder Clients, die das Netzwerk mit unsinnigen Requests stören, auszuschließen. Permissions management transactions (use OP_DROP metadata in transaction outputs). Extensions to the raw transactions APIs to support MultiChain-specific metadata and more. </w:t>
      </w:r>
    </w:p>
    <w:p w:rsidR="00B66A5D" w:rsidRDefault="00B66A5D" w:rsidP="00B66A5D">
      <w:r>
        <w:t>The format of addresses which differs slightly from bitcoin’s scheme. Mining and block signatures (use OP_RETURN in coinbase transaction).</w:t>
      </w:r>
    </w:p>
    <w:p w:rsidR="00B66A5D" w:rsidRDefault="00B66A5D" w:rsidP="00B66A5D"/>
    <w:p w:rsidR="00B66A5D" w:rsidRDefault="00B66A5D" w:rsidP="00B66A5D">
      <w:r>
        <w:t>Additional runtime parameters that can be used on the command line or in a node’s per-chain config file.</w:t>
      </w:r>
    </w:p>
    <w:p w:rsidR="00B66A5D" w:rsidRDefault="00B66A5D" w:rsidP="00B66A5D">
      <w:r>
        <w:t>Das Multichain-Projekt befindet sich zurzeit noch in einer frühen Entwicklungsphase, so dass es bisher nur Clients für Linux-Systeme gibt. Der Client braucht keine aufwendige Konfiguration und Installation. Eine neue Blockchain für ein neues Projekt wird eingerichtet und gestartet mit:</w:t>
      </w:r>
    </w:p>
    <w:p w:rsidR="00B66A5D" w:rsidRPr="00B31C21" w:rsidRDefault="00B66A5D" w:rsidP="00B66A5D">
      <w:r>
        <w:t xml:space="preserve">    Extended peer-to-peer handshaking to include node identification.</w:t>
      </w:r>
    </w:p>
    <w:p w:rsidR="00B433FE" w:rsidRDefault="00B433FE" w:rsidP="007605A3">
      <w:pPr>
        <w:pStyle w:val="Listenabsatz"/>
      </w:pPr>
      <w:r>
        <w:rPr>
          <w:noProof/>
        </w:rPr>
        <mc:AlternateContent>
          <mc:Choice Requires="wps">
            <w:drawing>
              <wp:anchor distT="0" distB="0" distL="114300" distR="114300" simplePos="0" relativeHeight="251709440" behindDoc="1" locked="0" layoutInCell="1" allowOverlap="1" wp14:anchorId="0D7E1CE1" wp14:editId="3A268C20">
                <wp:simplePos x="0" y="0"/>
                <wp:positionH relativeFrom="column">
                  <wp:posOffset>288925</wp:posOffset>
                </wp:positionH>
                <wp:positionV relativeFrom="paragraph">
                  <wp:posOffset>162560</wp:posOffset>
                </wp:positionV>
                <wp:extent cx="4986020" cy="810260"/>
                <wp:effectExtent l="0" t="0" r="24130" b="27940"/>
                <wp:wrapTight wrapText="bothSides">
                  <wp:wrapPolygon edited="0">
                    <wp:start x="0" y="0"/>
                    <wp:lineTo x="0" y="21837"/>
                    <wp:lineTo x="21622" y="21837"/>
                    <wp:lineTo x="21622"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4986020" cy="810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1C80" w:rsidRDefault="001D1C80" w:rsidP="00B433FE">
                            <w:pPr>
                              <w:rPr>
                                <w:rStyle w:val="HTMLCode"/>
                                <w:rFonts w:eastAsiaTheme="minorHAnsi"/>
                              </w:rPr>
                            </w:pPr>
                            <w:r>
                              <w:rPr>
                                <w:rStyle w:val="HTMLCode"/>
                                <w:rFonts w:eastAsiaTheme="minorHAnsi"/>
                              </w:rPr>
                              <w:t>multichain-util create Beispielwahl</w:t>
                            </w:r>
                          </w:p>
                          <w:p w:rsidR="001D1C80" w:rsidRDefault="001D1C80" w:rsidP="00B433FE">
                            <w:r>
                              <w:rPr>
                                <w:rStyle w:val="HTMLCode"/>
                                <w:rFonts w:eastAsiaTheme="minorHAnsi"/>
                              </w:rPr>
                              <w:t>multichaind Beispielwahl -daemon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 o:spid="_x0000_s1079" type="#_x0000_t202" style="position:absolute;left:0;text-align:left;margin-left:22.75pt;margin-top:12.8pt;width:392.6pt;height:63.8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" fillcolor="white [3201]" strokeweight=".5pt">
                <v:textbox>
                  <w:txbxContent>
                    <w:p w:rsidR="001D1C80" w:rsidRDefault="001D1C80" w:rsidP="00B433FE">
                      <w:pPr>
                        <w:rPr>
                          <w:rStyle w:val="HTMLCode"/>
                          <w:rFonts w:eastAsiaTheme="minorHAnsi"/>
                        </w:rPr>
                      </w:pPr>
                      <w:r>
                        <w:rPr>
                          <w:rStyle w:val="HTMLCode"/>
                          <w:rFonts w:eastAsiaTheme="minorHAnsi"/>
                        </w:rPr>
                        <w:t>multichain-util create Beispielwahl</w:t>
                      </w:r>
                    </w:p>
                    <w:p w:rsidR="001D1C80" w:rsidRDefault="001D1C80" w:rsidP="00B433FE">
                      <w:r>
                        <w:rPr>
                          <w:rStyle w:val="HTMLCode"/>
                          <w:rFonts w:eastAsiaTheme="minorHAnsi"/>
                        </w:rPr>
                        <w:t>multichaind Beispielwahl -daemon</w:t>
                      </w:r>
                    </w:p>
                  </w:txbxContent>
                </v:textbox>
                <w10:wrap type="tight"/>
              </v:shape>
            </w:pict>
          </mc:Fallback>
        </mc:AlternateContent>
      </w:r>
    </w:p>
    <w:p w:rsidR="00B433FE" w:rsidRDefault="00B433FE" w:rsidP="00B433FE">
      <w:pPr>
        <w:rPr>
          <w:noProof/>
        </w:rPr>
      </w:pPr>
      <w:r>
        <w:lastRenderedPageBreak/>
        <w:t>Andere Knoten (d.h. Clients) können sich dann mit dem Blockchain@Knoten ver</w:t>
      </w:r>
      <w:r w:rsidRPr="00A03F96">
        <w:t>b</w:t>
      </w:r>
      <w:r>
        <w:t>inden und so zum Teilnehmer (Node) des Netzwerks werden</w:t>
      </w:r>
      <w:r>
        <w:rPr>
          <w:noProof/>
        </w:rPr>
        <w:t>:</w:t>
      </w:r>
    </w:p>
    <w:p w:rsidR="00B433FE" w:rsidRDefault="00B433FE" w:rsidP="007605A3">
      <w:pPr>
        <w:pStyle w:val="Listenabsatz"/>
        <w:rPr>
          <w:noProof/>
        </w:rPr>
      </w:pPr>
      <w:r>
        <w:rPr>
          <w:noProof/>
        </w:rPr>
        <mc:AlternateContent>
          <mc:Choice Requires="wps">
            <w:drawing>
              <wp:anchor distT="0" distB="0" distL="114300" distR="114300" simplePos="0" relativeHeight="251710464" behindDoc="1" locked="0" layoutInCell="1" allowOverlap="1" wp14:anchorId="73DA7DCA" wp14:editId="2018AA3E">
                <wp:simplePos x="0" y="0"/>
                <wp:positionH relativeFrom="column">
                  <wp:posOffset>294640</wp:posOffset>
                </wp:positionH>
                <wp:positionV relativeFrom="paragraph">
                  <wp:posOffset>175260</wp:posOffset>
                </wp:positionV>
                <wp:extent cx="5028565" cy="566420"/>
                <wp:effectExtent l="0" t="0" r="19685" b="24130"/>
                <wp:wrapTight wrapText="bothSides">
                  <wp:wrapPolygon edited="0">
                    <wp:start x="0" y="0"/>
                    <wp:lineTo x="0" y="21794"/>
                    <wp:lineTo x="21603" y="21794"/>
                    <wp:lineTo x="21603" y="0"/>
                    <wp:lineTo x="0" y="0"/>
                  </wp:wrapPolygon>
                </wp:wrapTight>
                <wp:docPr id="33" name="Textfeld 33"/>
                <wp:cNvGraphicFramePr/>
                <a:graphic xmlns:a="http://schemas.openxmlformats.org/drawingml/2006/main">
                  <a:graphicData uri="http://schemas.microsoft.com/office/word/2010/wordprocessingShape">
                    <wps:wsp>
                      <wps:cNvSpPr txBox="1"/>
                      <wps:spPr>
                        <a:xfrm>
                          <a:off x="0" y="0"/>
                          <a:ext cx="5028565" cy="566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1C80" w:rsidRPr="00E871E9" w:rsidRDefault="001D1C80" w:rsidP="00B433FE">
                            <w:pPr>
                              <w:rPr>
                                <w:lang w:val="en-US"/>
                              </w:rPr>
                            </w:pPr>
                            <w:r w:rsidRPr="00E871E9">
                              <w:rPr>
                                <w:rStyle w:val="HTMLCode"/>
                                <w:rFonts w:eastAsiaTheme="minorHAnsi"/>
                                <w:lang w:val="en-US"/>
                              </w:rPr>
                              <w:t>multichaind Beispielwahl</w:t>
                            </w:r>
                            <w:r w:rsidRPr="00E871E9">
                              <w:rPr>
                                <w:rStyle w:val="nodeaddress"/>
                                <w:rFonts w:ascii="Courier New" w:hAnsi="Courier New" w:cs="Courier New"/>
                                <w:sz w:val="20"/>
                                <w:szCs w:val="20"/>
                                <w:lang w:val="en-US"/>
                              </w:rPr>
                              <w:t>@[ip-address]:[port]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3" o:spid="_x0000_s1080" type="#_x0000_t202" style="position:absolute;left:0;text-align:left;margin-left:23.2pt;margin-top:13.8pt;width:395.95pt;height:44.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" fillcolor="white [3201]" strokeweight=".5pt">
                <v:textbox>
                  <w:txbxContent>
                    <w:p w:rsidR="001D1C80" w:rsidRPr="00E871E9" w:rsidRDefault="001D1C80" w:rsidP="00B433FE">
                      <w:pPr>
                        <w:rPr>
                          <w:lang w:val="en-US"/>
                        </w:rPr>
                      </w:pPr>
                      <w:r w:rsidRPr="00E871E9">
                        <w:rPr>
                          <w:rStyle w:val="HTMLCode"/>
                          <w:rFonts w:eastAsiaTheme="minorHAnsi"/>
                          <w:lang w:val="en-US"/>
                        </w:rPr>
                        <w:t>multichaind Beispielwahl</w:t>
                      </w:r>
                      <w:r w:rsidRPr="00E871E9">
                        <w:rPr>
                          <w:rStyle w:val="nodeaddress"/>
                          <w:rFonts w:ascii="Courier New" w:hAnsi="Courier New" w:cs="Courier New"/>
                          <w:sz w:val="20"/>
                          <w:szCs w:val="20"/>
                          <w:lang w:val="en-US"/>
                        </w:rPr>
                        <w:t>@[ip-address]:[port]</w:t>
                      </w:r>
                    </w:p>
                  </w:txbxContent>
                </v:textbox>
                <w10:wrap type="tight"/>
              </v:shape>
            </w:pict>
          </mc:Fallback>
        </mc:AlternateContent>
      </w:r>
    </w:p>
    <w:p w:rsidR="00B433FE" w:rsidRDefault="00B433FE" w:rsidP="00B433FE"/>
    <w:p w:rsidR="001666BC" w:rsidRPr="001666BC" w:rsidRDefault="00B433FE" w:rsidP="00B433FE">
      <w:r>
        <w:t xml:space="preserve">Eine zweite Möglichkeit bestünde darin, dass die Wähler anonym eine Wallet-Adresse registrieren, so dass die Stimm-Assets an die Wähler transferiert werden können. Dies würde aber einen weiter erhöhten Aufwand bedeuten, um die Identität der Wähler zu schützen. </w:t>
      </w:r>
    </w:p>
    <w:p w:rsidR="009E07DF" w:rsidRPr="009E07DF" w:rsidRDefault="009E07DF" w:rsidP="001666BC">
      <w:pPr>
        <w:pStyle w:val="berschrift2"/>
      </w:pPr>
      <w:bookmarkStart w:id="26" w:name="_Toc467153107"/>
      <w:r>
        <w:t>Hyperledger</w:t>
      </w:r>
      <w:bookmarkEnd w:id="26"/>
    </w:p>
    <w:p w:rsidR="00C42246" w:rsidRDefault="00C42246" w:rsidP="00CB3480">
      <w:pPr>
        <w:pStyle w:val="berschrift2"/>
      </w:pPr>
      <w:bookmarkStart w:id="27" w:name="_Toc467153108"/>
      <w:r>
        <w:t>Vorläufige Architektur des Prototypen (Synthese</w:t>
      </w:r>
      <w:r w:rsidR="0089077C">
        <w:t>, Fazit</w:t>
      </w:r>
      <w:r>
        <w:t>)</w:t>
      </w:r>
      <w:bookmarkEnd w:id="27"/>
    </w:p>
    <w:p w:rsidR="002C111E" w:rsidRPr="002C111E" w:rsidRDefault="00001A70" w:rsidP="002C111E">
      <w:r>
        <w:t>Konzentration auf die neu zu entwickelnden Komponenten …</w:t>
      </w:r>
    </w:p>
    <w:p w:rsidR="00753269" w:rsidRDefault="00753269" w:rsidP="00220A4E">
      <w:pPr>
        <w:pStyle w:val="berschrift3"/>
      </w:pPr>
      <w:bookmarkStart w:id="28" w:name="_Toc467153109"/>
      <w:r>
        <w:t>Versiegelung der Wahl</w:t>
      </w:r>
      <w:bookmarkEnd w:id="28"/>
    </w:p>
    <w:p w:rsidR="00753269" w:rsidRPr="00753269" w:rsidRDefault="00753269" w:rsidP="00753269">
      <w:r w:rsidRPr="00753269">
        <w:t>(Kandidatenliste, Wahlgesetz etc)</w:t>
      </w:r>
    </w:p>
    <w:p w:rsidR="00CB3480" w:rsidRDefault="00CB3480" w:rsidP="00220A4E">
      <w:pPr>
        <w:pStyle w:val="berschrift3"/>
      </w:pPr>
      <w:bookmarkStart w:id="29" w:name="_Toc467153110"/>
      <w:r>
        <w:t>Versiegelung der Wahlentscheidung</w:t>
      </w:r>
      <w:r w:rsidR="00753269">
        <w:t>en</w:t>
      </w:r>
      <w:r w:rsidR="003A0033">
        <w:t xml:space="preserve"> beim Wahlclient</w:t>
      </w:r>
      <w:bookmarkEnd w:id="29"/>
    </w:p>
    <w:p w:rsidR="002C111E" w:rsidRDefault="00963F98" w:rsidP="002C111E">
      <w:r>
        <w:t>Normale OP-Return-Messages im Bitcoin-Protokoll</w:t>
      </w:r>
    </w:p>
    <w:p w:rsidR="000C5A38" w:rsidRDefault="000C5A38" w:rsidP="002C111E">
      <w:r>
        <w:t>Beim Versiegeln des Stimmzettels werden alle relevanten Daten aus der Datenbank in ein JSON-Dokument geschrieben. Die Signatur dieses Dokumentes wird in der Blockchain gespeichert. Wahlclients können später überprüfen, ob der</w:t>
      </w:r>
      <w:r w:rsidR="00FB0C54">
        <w:t xml:space="preserve"> </w:t>
      </w:r>
      <w:r>
        <w:t>Stimmzettel echt ist.</w:t>
      </w:r>
    </w:p>
    <w:p w:rsidR="00963F98" w:rsidRDefault="00963F98" w:rsidP="002C111E"/>
    <w:p w:rsidR="00963F98" w:rsidRDefault="00963F98" w:rsidP="002C111E"/>
    <w:p w:rsidR="00963F98" w:rsidRDefault="00963F98" w:rsidP="002C111E"/>
    <w:p w:rsidR="00963F98" w:rsidRDefault="00963F98" w:rsidP="002C111E"/>
    <w:p w:rsidR="00963F98" w:rsidRDefault="00963F98" w:rsidP="002C111E"/>
    <w:p w:rsidR="00963F98" w:rsidRDefault="00963F98" w:rsidP="002C111E"/>
    <w:p w:rsidR="00963F98" w:rsidRPr="002C111E" w:rsidRDefault="00963F98" w:rsidP="002C111E"/>
    <w:p w:rsidR="002C111E" w:rsidRDefault="009B3DEB" w:rsidP="002C111E">
      <w:pPr>
        <w:pStyle w:val="berschrift3"/>
      </w:pPr>
      <w:bookmarkStart w:id="30" w:name="_Toc467153111"/>
      <w:r>
        <w:t xml:space="preserve">Auswertung und </w:t>
      </w:r>
      <w:r w:rsidR="002C111E">
        <w:t>Überprüfung der Wahl</w:t>
      </w:r>
      <w:bookmarkEnd w:id="30"/>
    </w:p>
    <w:p w:rsidR="002C111E" w:rsidRPr="002C111E" w:rsidRDefault="002C111E" w:rsidP="002C111E"/>
    <w:p w:rsidR="00C27E83" w:rsidRDefault="00C27E83">
      <w:pPr>
        <w:tabs>
          <w:tab w:val="clear" w:pos="8505"/>
        </w:tabs>
        <w:spacing w:before="0" w:line="240" w:lineRule="auto"/>
        <w:ind w:firstLine="357"/>
        <w:mirrorIndents w:val="0"/>
        <w:rPr>
          <w:rFonts w:ascii="Verdana" w:eastAsiaTheme="majorEastAsia" w:hAnsi="Verdana" w:cstheme="majorBidi"/>
          <w:b/>
          <w:bCs/>
          <w:color w:val="365F91" w:themeColor="accent1" w:themeShade="BF"/>
          <w:sz w:val="28"/>
          <w:szCs w:val="24"/>
        </w:rPr>
      </w:pPr>
      <w:r>
        <w:br w:type="page"/>
      </w:r>
    </w:p>
    <w:p w:rsidR="00BC794B" w:rsidRPr="00A033C5" w:rsidRDefault="00BC794B" w:rsidP="00BC794B">
      <w:pPr>
        <w:pStyle w:val="berschrift1"/>
      </w:pPr>
      <w:bookmarkStart w:id="31" w:name="_Toc467153112"/>
      <w:r w:rsidRPr="0088668A">
        <w:lastRenderedPageBreak/>
        <w:t>Ablauf</w:t>
      </w:r>
      <w:r w:rsidRPr="00A033C5">
        <w:t xml:space="preserve"> einer </w:t>
      </w:r>
      <w:r>
        <w:t>Online-</w:t>
      </w:r>
      <w:r w:rsidRPr="00A033C5">
        <w:t>Wahl</w:t>
      </w:r>
      <w:r w:rsidR="00762D1B">
        <w:t xml:space="preserve"> mit dem Prototypen</w:t>
      </w:r>
      <w:bookmarkEnd w:id="31"/>
    </w:p>
    <w:p w:rsidR="00BC794B" w:rsidRDefault="00BC794B" w:rsidP="00BC794B">
      <w:r w:rsidRPr="00612E8A">
        <w:t>Wahl Vorbereitungen</w:t>
      </w:r>
    </w:p>
    <w:p w:rsidR="00BC794B" w:rsidRDefault="00BC794B" w:rsidP="007605A3">
      <w:pPr>
        <w:pStyle w:val="Listenabsatz"/>
      </w:pPr>
      <w:r>
        <w:t>Sichere BVS-Clients sind in den offiziellen App-Shops (Google Play, Apple und Windows, sowie Linux-</w:t>
      </w:r>
      <w:r w:rsidRPr="00F322D6">
        <w:t>Repositories</w:t>
      </w:r>
      <w:r>
        <w:t>) verfügbar.</w:t>
      </w:r>
    </w:p>
    <w:p w:rsidR="00BC794B" w:rsidRDefault="00BC794B" w:rsidP="007605A3">
      <w:pPr>
        <w:pStyle w:val="Listenabsatz"/>
      </w:pPr>
      <w:r>
        <w:t>Öffentlichkeitsarbeit für Online-Wahl beginnt.</w:t>
      </w:r>
    </w:p>
    <w:p w:rsidR="00BC794B" w:rsidRDefault="00BC794B" w:rsidP="007605A3">
      <w:pPr>
        <w:pStyle w:val="Listenabsatz"/>
      </w:pPr>
      <w:r>
        <w:t>BVS-Netz und Blockchain wird gestartet: Client-Adressen für Kandidaten und Parteilisten werden erstellt und in die Online-Stimmzettel etc. eingepflegt.</w:t>
      </w:r>
    </w:p>
    <w:p w:rsidR="00B70DA0" w:rsidRDefault="00B70DA0" w:rsidP="007605A3">
      <w:pPr>
        <w:pStyle w:val="Listenabsatz"/>
      </w:pPr>
      <w:r>
        <w:t>Online-Stimmzettel wird versiegelt</w:t>
      </w:r>
    </w:p>
    <w:p w:rsidR="00BC794B" w:rsidRDefault="00BC794B" w:rsidP="007605A3">
      <w:pPr>
        <w:pStyle w:val="Listenabsatz"/>
      </w:pPr>
      <w:r>
        <w:t xml:space="preserve">Wahlbenachrichtigungen werden verschickt: Antrag auf Online-Wahl zusätzliche Alternative zur Briefwahl: Zur Verhinderungserklärung muss nur eine Wallet-Adresse, die vom BVS-Client generiert wird, zurückgeschickt werden. Das könnte auch auf alternativem Weg geschehen, das einfachste wäre aber auf der Rückseite der Wahlbenachrichtigung. </w:t>
      </w:r>
    </w:p>
    <w:p w:rsidR="00BC794B" w:rsidRDefault="00BC794B" w:rsidP="007605A3">
      <w:pPr>
        <w:pStyle w:val="Listenabsatz"/>
      </w:pPr>
      <w:r>
        <w:t>Stimmzettel mit QR-Code werden an die Online-Wähler verschickt. Die anderen bekommen normale Briefwahlunterlagen.</w:t>
      </w:r>
    </w:p>
    <w:p w:rsidR="00BC794B" w:rsidRDefault="00BC794B" w:rsidP="007605A3">
      <w:pPr>
        <w:pStyle w:val="Listenabsatz"/>
      </w:pPr>
      <w:r>
        <w:t>Die „Stimmen“ (bzw. digitalen Stimmrechte) werden kurz vor Beginn des Wahlzeitraums an die Online-Wähler „verschickt“, so dass sie in den BVS-Clients zur Stimmabgabe nutzbar sind.</w:t>
      </w:r>
    </w:p>
    <w:p w:rsidR="00BC794B" w:rsidRDefault="00BC794B" w:rsidP="007605A3">
      <w:pPr>
        <w:pStyle w:val="Listenabsatz"/>
      </w:pPr>
      <w:r>
        <w:t>Die Online-Wähler können dann mit diesen digitalen Stimmrechten wählen, in dem die QR-Codes mit dem BVS-Client gescannt werden (vom Stimmzettel oder einer sicheren Online-Quelle).</w:t>
      </w:r>
    </w:p>
    <w:p w:rsidR="00BC794B" w:rsidRPr="00BC794B" w:rsidRDefault="00BC794B" w:rsidP="00BC794B"/>
    <w:p w:rsidR="0020591B" w:rsidRDefault="0020591B">
      <w:pPr>
        <w:tabs>
          <w:tab w:val="clear" w:pos="8505"/>
        </w:tabs>
        <w:spacing w:before="0" w:line="240" w:lineRule="auto"/>
        <w:ind w:firstLine="357"/>
        <w:mirrorIndents w:val="0"/>
      </w:pPr>
      <w:r>
        <w:br w:type="page"/>
      </w:r>
    </w:p>
    <w:p w:rsidR="0020591B" w:rsidRPr="0020591B" w:rsidRDefault="0020591B" w:rsidP="0020591B"/>
    <w:p w:rsidR="006C710C" w:rsidRDefault="00AF35E3" w:rsidP="00EC37AE">
      <w:pPr>
        <w:pStyle w:val="berschrift1"/>
      </w:pPr>
      <w:bookmarkStart w:id="32" w:name="_Toc467153113"/>
      <w:r>
        <w:t xml:space="preserve">Bisheriges </w:t>
      </w:r>
      <w:r w:rsidR="006C710C">
        <w:t>Fazit</w:t>
      </w:r>
      <w:bookmarkEnd w:id="32"/>
    </w:p>
    <w:p w:rsidR="00AF35E3" w:rsidRPr="00AF35E3" w:rsidRDefault="00AF35E3" w:rsidP="00AF35E3">
      <w:pPr>
        <w:pStyle w:val="berschrift1"/>
      </w:pPr>
      <w:bookmarkStart w:id="33" w:name="_Toc467153114"/>
      <w:r>
        <w:t>Aussichten</w:t>
      </w:r>
      <w:bookmarkEnd w:id="33"/>
    </w:p>
    <w:p w:rsidR="00EE7D9E" w:rsidRDefault="00114438" w:rsidP="00EC37AE">
      <w:pPr>
        <w:pStyle w:val="berschrift1"/>
      </w:pPr>
      <w:bookmarkStart w:id="34" w:name="_Toc467153115"/>
      <w:r>
        <w:t>Anhang:</w:t>
      </w:r>
      <w:bookmarkEnd w:id="34"/>
      <w:r>
        <w:t xml:space="preserve"> </w:t>
      </w:r>
    </w:p>
    <w:p w:rsidR="000D79B4" w:rsidRDefault="000D79B4" w:rsidP="00833EA0">
      <w:pPr>
        <w:pStyle w:val="berschrift2"/>
      </w:pPr>
      <w:bookmarkStart w:id="35" w:name="_Toc467153116"/>
      <w:r>
        <w:t>Definitionen</w:t>
      </w:r>
      <w:bookmarkEnd w:id="35"/>
    </w:p>
    <w:p w:rsidR="000D79B4" w:rsidRDefault="000D79B4" w:rsidP="00833EA0">
      <w:pPr>
        <w:pStyle w:val="berschrift2"/>
      </w:pPr>
      <w:bookmarkStart w:id="36" w:name="_Toc467153117"/>
      <w:r>
        <w:t>Verschlüsselung:</w:t>
      </w:r>
      <w:bookmarkEnd w:id="36"/>
    </w:p>
    <w:p w:rsidR="000D79B4" w:rsidRDefault="000D79B4" w:rsidP="00833EA0">
      <w:pPr>
        <w:pStyle w:val="berschrift2"/>
      </w:pPr>
      <w:bookmarkStart w:id="37" w:name="_Toc467153118"/>
      <w:r>
        <w:t>Hash-Verfahren:</w:t>
      </w:r>
      <w:bookmarkEnd w:id="37"/>
    </w:p>
    <w:p w:rsidR="000D79B4" w:rsidRPr="002B1E07" w:rsidRDefault="00120BE8" w:rsidP="00833EA0">
      <w:pPr>
        <w:pStyle w:val="berschrift2"/>
      </w:pPr>
      <w:sdt>
        <w:sdtPr>
          <w:id w:val="714320361"/>
          <w:citation/>
        </w:sdtPr>
        <w:sdtContent>
          <w:r w:rsidR="000D79B4">
            <w:fldChar w:fldCharType="begin"/>
          </w:r>
          <w:r w:rsidR="000D79B4">
            <w:instrText xml:space="preserve">CITATION Sch07 \p 9 \l 1031 </w:instrText>
          </w:r>
          <w:r w:rsidR="000D79B4">
            <w:fldChar w:fldCharType="separate"/>
          </w:r>
          <w:bookmarkStart w:id="38" w:name="_Toc467153119"/>
          <w:r w:rsidR="008B7205">
            <w:rPr>
              <w:noProof/>
            </w:rPr>
            <w:t>(Schweisgut, 2007 S. 9)</w:t>
          </w:r>
          <w:r w:rsidR="000D79B4">
            <w:fldChar w:fldCharType="end"/>
          </w:r>
        </w:sdtContent>
      </w:sdt>
      <w:bookmarkEnd w:id="38"/>
    </w:p>
    <w:p w:rsidR="00922781" w:rsidRDefault="000D79B4" w:rsidP="00833EA0">
      <w:pPr>
        <w:pStyle w:val="berschrift2"/>
      </w:pPr>
      <w:r>
        <w:t xml:space="preserve"> </w:t>
      </w:r>
      <w:bookmarkStart w:id="39" w:name="_Toc467153120"/>
      <w:r w:rsidR="00922781">
        <w:t>Glossar</w:t>
      </w:r>
      <w:bookmarkEnd w:id="39"/>
    </w:p>
    <w:p w:rsidR="004A1E8A" w:rsidRDefault="004A1E8A" w:rsidP="00922781">
      <w:pPr>
        <w:ind w:left="284" w:firstLine="0"/>
        <w:rPr>
          <w:lang w:val="en-US"/>
        </w:rPr>
      </w:pPr>
      <w:r w:rsidRPr="004A1E8A">
        <w:rPr>
          <w:lang w:val="en-US"/>
        </w:rPr>
        <w:t>coercion-resistance</w:t>
      </w:r>
      <w:r w:rsidR="00C41A1A">
        <w:rPr>
          <w:lang w:val="en-US"/>
        </w:rPr>
        <w:t xml:space="preserve"> - erpressungsresistent</w:t>
      </w:r>
    </w:p>
    <w:p w:rsidR="008F2420" w:rsidRDefault="008F2420" w:rsidP="00922781">
      <w:pPr>
        <w:ind w:left="284" w:firstLine="0"/>
        <w:rPr>
          <w:lang w:val="en-US"/>
        </w:rPr>
      </w:pPr>
      <w:r w:rsidRPr="009134A7">
        <w:rPr>
          <w:lang w:val="en-US"/>
        </w:rPr>
        <w:t>End-to-End (E2E) Voter-Verifiability</w:t>
      </w:r>
    </w:p>
    <w:p w:rsidR="004A1E8A" w:rsidRDefault="004A1E8A" w:rsidP="00922781">
      <w:pPr>
        <w:ind w:left="284" w:firstLine="0"/>
        <w:rPr>
          <w:lang w:val="en-US"/>
        </w:rPr>
      </w:pPr>
      <w:r w:rsidRPr="004A1E8A">
        <w:rPr>
          <w:lang w:val="en-US"/>
        </w:rPr>
        <w:t>mix networks</w:t>
      </w:r>
    </w:p>
    <w:p w:rsidR="004A1E8A" w:rsidRDefault="004A1E8A" w:rsidP="00922781">
      <w:pPr>
        <w:ind w:left="284" w:firstLine="0"/>
        <w:rPr>
          <w:lang w:val="en-US"/>
        </w:rPr>
      </w:pPr>
      <w:r w:rsidRPr="004A1E8A">
        <w:rPr>
          <w:lang w:val="en-US"/>
        </w:rPr>
        <w:t>receipt-freeness</w:t>
      </w:r>
    </w:p>
    <w:p w:rsidR="00F95AE9" w:rsidRDefault="00F95AE9" w:rsidP="00922781">
      <w:pPr>
        <w:ind w:left="284" w:firstLine="0"/>
      </w:pPr>
      <w:r>
        <w:rPr>
          <w:lang w:val="en-US"/>
        </w:rPr>
        <w:t>Roster - Dienstplan</w:t>
      </w:r>
    </w:p>
    <w:p w:rsidR="00922781" w:rsidRPr="00045D8F" w:rsidRDefault="00922781" w:rsidP="00922781">
      <w:pPr>
        <w:ind w:left="284" w:firstLine="0"/>
      </w:pPr>
      <w:r>
        <w:t>Sec</w:t>
      </w:r>
      <w:r w:rsidR="008D6FF2">
        <w:t xml:space="preserve">ure Printing: </w:t>
      </w:r>
      <w:r>
        <w:t xml:space="preserve">In paper-based E2E elections, ballots are printed by a trusted entity. We consider the problem of how to print a human-readable message or image on a piece of paper, without the printing agents or devices learning its contents. We examine the problem in two settings: with a trusted dealer who knows the secret and with a two- party protocol that allows two non-colluding printers to obliviously generate the secret and print it while never learning it. The protocols allow the printers to print a randomly selected element from a set or a random permutation of elements in a set. When the elements are alphanumeric strings, we oﬀer an </w:t>
      </w:r>
      <w:r>
        <w:lastRenderedPageBreak/>
        <w:t xml:space="preserve">optimization for representing them. By obliviously printing codes or shuﬄed lists of candidates, these protocols could form the basis for eliminating the trusted printer in paper-based E2E election systems like Prêt à Voter, Punchscan, and Scantegrity. </w:t>
      </w:r>
      <w:sdt>
        <w:sdtPr>
          <w:id w:val="-225762857"/>
          <w:citation/>
        </w:sdtPr>
        <w:sdtContent>
          <w:r>
            <w:fldChar w:fldCharType="begin"/>
          </w:r>
          <w:r>
            <w:instrText xml:space="preserve">CITATION Cla11 \p 5 \l 1031 </w:instrText>
          </w:r>
          <w:r>
            <w:fldChar w:fldCharType="separate"/>
          </w:r>
          <w:r w:rsidR="008B7205">
            <w:rPr>
              <w:noProof/>
            </w:rPr>
            <w:t>(Clark, 2011 S. 5)</w:t>
          </w:r>
          <w:r>
            <w:fldChar w:fldCharType="end"/>
          </w:r>
        </w:sdtContent>
      </w:sdt>
    </w:p>
    <w:p w:rsidR="00922781" w:rsidRPr="00922781" w:rsidRDefault="00922781" w:rsidP="00922781"/>
    <w:p w:rsidR="00AD6C66" w:rsidRDefault="00AD6C66" w:rsidP="00EC37AE">
      <w:pPr>
        <w:pStyle w:val="berschrift2"/>
      </w:pPr>
      <w:bookmarkStart w:id="40" w:name="_Toc467153121"/>
      <w:r>
        <w:t>Übersicht von Online-</w:t>
      </w:r>
      <w:r w:rsidRPr="006E08A3">
        <w:t>Wahlsystemen</w:t>
      </w:r>
      <w:bookmarkEnd w:id="40"/>
    </w:p>
    <w:p w:rsidR="00CF76CD" w:rsidRDefault="00CF76CD" w:rsidP="00CF76CD">
      <w:pPr>
        <w:pStyle w:val="berschrift3"/>
      </w:pPr>
      <w:bookmarkStart w:id="41" w:name="_Toc467153122"/>
      <w:r>
        <w:t>Kommerzielle Anbieter</w:t>
      </w:r>
      <w:r w:rsidR="00D51434">
        <w:t xml:space="preserve"> (konventionelles Online-Voting)</w:t>
      </w:r>
      <w:bookmarkEnd w:id="41"/>
    </w:p>
    <w:p w:rsidR="00292FC0" w:rsidRDefault="00292FC0" w:rsidP="00B9422A">
      <w:pPr>
        <w:pStyle w:val="ErsterAbsatz"/>
      </w:pPr>
      <w:r>
        <w:t>OPA-Vote</w:t>
      </w:r>
      <w:r w:rsidR="00200382">
        <w:t xml:space="preserve">: </w:t>
      </w:r>
      <w:hyperlink r:id="rId10" w:history="1">
        <w:r w:rsidR="00200382" w:rsidRPr="00BE1CFF">
          <w:rPr>
            <w:rStyle w:val="Hyperlink"/>
            <w:noProof w:val="0"/>
          </w:rPr>
          <w:t>https://www.opavote.com/</w:t>
        </w:r>
      </w:hyperlink>
      <w:r w:rsidR="0023449E">
        <w:br/>
        <w:t>(Proprietäre Software )</w:t>
      </w:r>
    </w:p>
    <w:p w:rsidR="005E0836" w:rsidRDefault="005E0836" w:rsidP="00B9422A">
      <w:pPr>
        <w:pStyle w:val="ErsterAbsatz"/>
      </w:pPr>
      <w:r>
        <w:t>Polyas</w:t>
      </w:r>
      <w:r w:rsidR="00CF76CD">
        <w:t xml:space="preserve">: </w:t>
      </w:r>
      <w:hyperlink r:id="rId11" w:history="1">
        <w:r w:rsidR="00200382" w:rsidRPr="00BE1CFF">
          <w:rPr>
            <w:rStyle w:val="Hyperlink"/>
            <w:noProof w:val="0"/>
          </w:rPr>
          <w:t>http://www.</w:t>
        </w:r>
        <w:r w:rsidR="00CF76CD" w:rsidRPr="00BE1CFF">
          <w:rPr>
            <w:rStyle w:val="Hyperlink"/>
            <w:noProof w:val="0"/>
          </w:rPr>
          <w:t>polyas.de</w:t>
        </w:r>
      </w:hyperlink>
      <w:r w:rsidR="0023449E">
        <w:br/>
        <w:t>(Proprietäre Software )</w:t>
      </w:r>
    </w:p>
    <w:p w:rsidR="0023449E" w:rsidRDefault="00CF76CD" w:rsidP="00B9422A">
      <w:pPr>
        <w:pStyle w:val="ErsterAbsatz"/>
      </w:pPr>
      <w:r>
        <w:t>Simply Voting</w:t>
      </w:r>
      <w:r w:rsidR="00200382">
        <w:t xml:space="preserve">: </w:t>
      </w:r>
      <w:hyperlink r:id="rId12" w:history="1">
        <w:r w:rsidR="00920E0F" w:rsidRPr="00C1593B">
          <w:rPr>
            <w:rStyle w:val="Hyperlink"/>
            <w:noProof w:val="0"/>
          </w:rPr>
          <w:t>http://www.simplyvoting.com/</w:t>
        </w:r>
      </w:hyperlink>
      <w:r w:rsidR="0023449E">
        <w:br/>
        <w:t>(Proprietäre Software )</w:t>
      </w:r>
    </w:p>
    <w:p w:rsidR="00920E0F" w:rsidRDefault="00920E0F" w:rsidP="00920E0F">
      <w:pPr>
        <w:pStyle w:val="berschrift3"/>
      </w:pPr>
      <w:bookmarkStart w:id="42" w:name="_Toc467153123"/>
      <w:r>
        <w:t>Öffentliche (staatliche) Anbieter</w:t>
      </w:r>
      <w:bookmarkEnd w:id="42"/>
      <w:r>
        <w:t xml:space="preserve"> </w:t>
      </w:r>
    </w:p>
    <w:p w:rsidR="0023449E" w:rsidRPr="006726D4" w:rsidRDefault="006726D4" w:rsidP="00B9422A">
      <w:pPr>
        <w:pStyle w:val="ErsterAbsatz"/>
      </w:pPr>
      <w:r>
        <w:t xml:space="preserve">iVote (Australien, NSW): </w:t>
      </w:r>
      <w:hyperlink r:id="rId13" w:history="1">
        <w:r w:rsidRPr="006726D4">
          <w:rPr>
            <w:rStyle w:val="Hyperlink"/>
            <w:noProof w:val="0"/>
          </w:rPr>
          <w:t>https://www.ivote.nsw.gov.au</w:t>
        </w:r>
      </w:hyperlink>
      <w:r w:rsidR="00A113DA">
        <w:br/>
        <w:t>(Proprietäre Software )</w:t>
      </w:r>
    </w:p>
    <w:p w:rsidR="00920E0F" w:rsidRPr="00920E0F" w:rsidRDefault="00920E0F" w:rsidP="00920E0F">
      <w:pPr>
        <w:pStyle w:val="berschrift3"/>
      </w:pPr>
      <w:bookmarkStart w:id="43" w:name="_Toc467153124"/>
      <w:r>
        <w:t>Non-Profit / Open Source / andere</w:t>
      </w:r>
      <w:bookmarkEnd w:id="43"/>
    </w:p>
    <w:p w:rsidR="0020591B" w:rsidRDefault="0020591B">
      <w:pPr>
        <w:tabs>
          <w:tab w:val="clear" w:pos="8505"/>
        </w:tabs>
        <w:spacing w:before="0" w:line="240" w:lineRule="auto"/>
        <w:ind w:firstLine="357"/>
        <w:mirrorIndents w:val="0"/>
      </w:pPr>
      <w:r>
        <w:br w:type="page"/>
      </w:r>
    </w:p>
    <w:p w:rsidR="00CF76CD" w:rsidRPr="005E0836" w:rsidRDefault="00CF76CD" w:rsidP="005E0836"/>
    <w:p w:rsidR="00612E8A" w:rsidRDefault="00114438" w:rsidP="00EC37AE">
      <w:pPr>
        <w:pStyle w:val="berschrift2"/>
      </w:pPr>
      <w:bookmarkStart w:id="44" w:name="_Toc467153125"/>
      <w:r>
        <w:t>Übersicht der Angriffsszenarien bei Online-Wahl-Systemen</w:t>
      </w:r>
      <w:bookmarkEnd w:id="44"/>
    </w:p>
    <w:p w:rsidR="00805F76" w:rsidRPr="00805F76" w:rsidRDefault="00CA7EB3" w:rsidP="007605A3">
      <w:pPr>
        <w:pStyle w:val="Listenabsatz"/>
      </w:pPr>
      <w:r>
        <w:t>Manipulation der Voting-DB (tally)</w:t>
      </w:r>
    </w:p>
    <w:p w:rsidR="00805F76" w:rsidRPr="00805F76" w:rsidRDefault="00805F76" w:rsidP="00805F76">
      <w:pPr>
        <w:pStyle w:val="berschrift2"/>
      </w:pPr>
      <w:bookmarkStart w:id="45" w:name="_Toc467153126"/>
      <w:r>
        <w:t>Fallstudien</w:t>
      </w:r>
      <w:bookmarkEnd w:id="45"/>
    </w:p>
    <w:p w:rsidR="0020591B" w:rsidRDefault="0020591B">
      <w:pPr>
        <w:tabs>
          <w:tab w:val="clear" w:pos="8505"/>
        </w:tabs>
        <w:spacing w:before="0" w:line="240" w:lineRule="auto"/>
        <w:ind w:firstLine="357"/>
        <w:mirrorIndents w:val="0"/>
      </w:pPr>
      <w:r>
        <w:br w:type="page"/>
      </w:r>
    </w:p>
    <w:bookmarkStart w:id="46" w:name="_Toc467153127" w:displacedByCustomXml="next"/>
    <w:sdt>
      <w:sdtPr>
        <w:rPr>
          <w:rFonts w:ascii="Times New Roman" w:eastAsiaTheme="minorHAnsi" w:hAnsi="Times New Roman" w:cstheme="minorBidi"/>
          <w:b w:val="0"/>
          <w:bCs w:val="0"/>
          <w:color w:val="auto"/>
          <w:sz w:val="24"/>
          <w:szCs w:val="22"/>
          <w:lang w:eastAsia="en-US"/>
        </w:rPr>
        <w:id w:val="1449578743"/>
        <w:docPartObj>
          <w:docPartGallery w:val="Bibliographies"/>
          <w:docPartUnique/>
        </w:docPartObj>
      </w:sdtPr>
      <w:sdtEndPr>
        <w:rPr>
          <w:rFonts w:ascii="Cambria" w:hAnsi="Cambria"/>
          <w:lang w:eastAsia="de-DE"/>
        </w:rPr>
      </w:sdtEndPr>
      <w:sdtContent>
        <w:p w:rsidR="00B52CF6" w:rsidRDefault="00B52CF6" w:rsidP="00EC37AE">
          <w:pPr>
            <w:pStyle w:val="berschrift1"/>
          </w:pPr>
          <w:r>
            <w:t>Literaturverzeichnis</w:t>
          </w:r>
          <w:bookmarkEnd w:id="46"/>
        </w:p>
        <w:sdt>
          <w:sdtPr>
            <w:id w:val="111145805"/>
            <w:bibliography/>
          </w:sdtPr>
          <w:sdtContent>
            <w:p w:rsidR="008B7205" w:rsidRDefault="00B52CF6" w:rsidP="008B7205">
              <w:pPr>
                <w:pStyle w:val="Literaturverzeichnis"/>
                <w:rPr>
                  <w:noProof/>
                </w:rPr>
              </w:pPr>
              <w:r>
                <w:fldChar w:fldCharType="begin"/>
              </w:r>
              <w:r w:rsidRPr="0063047F">
                <w:rPr>
                  <w:lang w:val="en-US"/>
                </w:rPr>
                <w:instrText>BIBLIOGRAPHY</w:instrText>
              </w:r>
              <w:r>
                <w:fldChar w:fldCharType="separate"/>
              </w:r>
              <w:r w:rsidR="008B7205">
                <w:rPr>
                  <w:b/>
                  <w:bCs/>
                  <w:noProof/>
                </w:rPr>
                <w:t>Biryuk, Alex, Khovratovic, Dimitry und Pustogarov, Ivan. 2014.</w:t>
              </w:r>
              <w:r w:rsidR="008B7205">
                <w:rPr>
                  <w:noProof/>
                </w:rPr>
                <w:t xml:space="preserve"> Deanonymisation of Clients in Bitcoin P2P Network. [Online] 2014. [Zitat vom: 29. 09 2015.] http://orbilu.uni.lu/bitstream/10993/18679/1/Ccsfp614s-biryukovATS.pdf.</w:t>
              </w:r>
            </w:p>
            <w:p w:rsidR="008B7205" w:rsidRDefault="008B7205" w:rsidP="008B7205">
              <w:pPr>
                <w:pStyle w:val="Literaturverzeichnis"/>
                <w:rPr>
                  <w:noProof/>
                </w:rPr>
              </w:pPr>
              <w:r>
                <w:rPr>
                  <w:b/>
                  <w:bCs/>
                  <w:noProof/>
                </w:rPr>
                <w:t>Bundeamt für Sicherheit in der Informationstechnik (BSI). 2008.</w:t>
              </w:r>
              <w:r>
                <w:rPr>
                  <w:noProof/>
                </w:rPr>
                <w:t xml:space="preserve"> Common Criteria Protection Profile BSI-CC-PP-0037. </w:t>
              </w:r>
              <w:r>
                <w:rPr>
                  <w:i/>
                  <w:iCs/>
                  <w:noProof/>
                </w:rPr>
                <w:t xml:space="preserve">www.bsi.de. </w:t>
              </w:r>
              <w:r>
                <w:rPr>
                  <w:noProof/>
                </w:rPr>
                <w:t>[Online] 1.0, 18. April 2008. [Zitat vom: 09. Juni 2016.] https://www.bsi.bund.de/SharedDocs/Downloads/DE/BSI/Zertifizierung/Reporte/ReportePP/pp0037b_pdf.html.</w:t>
              </w:r>
            </w:p>
            <w:p w:rsidR="008B7205" w:rsidRDefault="008B7205" w:rsidP="008B7205">
              <w:pPr>
                <w:pStyle w:val="Literaturverzeichnis"/>
                <w:rPr>
                  <w:noProof/>
                </w:rPr>
              </w:pPr>
              <w:r>
                <w:rPr>
                  <w:b/>
                  <w:bCs/>
                  <w:noProof/>
                </w:rPr>
                <w:t>Clark, Jeremy. 2011.</w:t>
              </w:r>
              <w:r>
                <w:rPr>
                  <w:noProof/>
                </w:rPr>
                <w:t xml:space="preserve"> Democracy Enhancing Technologies:Toward deployable and incoercible E2E elections. </w:t>
              </w:r>
              <w:r>
                <w:rPr>
                  <w:i/>
                  <w:iCs/>
                  <w:noProof/>
                </w:rPr>
                <w:t xml:space="preserve">Université Concordia. </w:t>
              </w:r>
              <w:r>
                <w:rPr>
                  <w:noProof/>
                </w:rPr>
                <w:t>[Online] 2011. [Zitat vom: 15. November 2016.] http://users.encs.concordia.ca/%7Eclark/theses/phd_electronic.pdf.</w:t>
              </w:r>
            </w:p>
            <w:p w:rsidR="008B7205" w:rsidRDefault="008B7205" w:rsidP="008B7205">
              <w:pPr>
                <w:pStyle w:val="Literaturverzeichnis"/>
                <w:rPr>
                  <w:noProof/>
                </w:rPr>
              </w:pPr>
              <w:r>
                <w:rPr>
                  <w:b/>
                  <w:bCs/>
                  <w:noProof/>
                </w:rPr>
                <w:t>Decker, Christian und Wattenhofer, Roger. 2013.</w:t>
              </w:r>
              <w:r>
                <w:rPr>
                  <w:noProof/>
                </w:rPr>
                <w:t xml:space="preserve"> </w:t>
              </w:r>
              <w:r>
                <w:rPr>
                  <w:i/>
                  <w:iCs/>
                  <w:noProof/>
                </w:rPr>
                <w:t xml:space="preserve">Information Propagation in the Bitcoin Network. </w:t>
              </w:r>
              <w:r>
                <w:rPr>
                  <w:noProof/>
                </w:rPr>
                <w:t>ETH Zurich; Microsoft Research. Zürich : s.n., 2013.</w:t>
              </w:r>
            </w:p>
            <w:p w:rsidR="008B7205" w:rsidRDefault="008B7205" w:rsidP="008B7205">
              <w:pPr>
                <w:pStyle w:val="Literaturverzeichnis"/>
                <w:rPr>
                  <w:noProof/>
                </w:rPr>
              </w:pPr>
              <w:r>
                <w:rPr>
                  <w:b/>
                  <w:bCs/>
                  <w:noProof/>
                </w:rPr>
                <w:t>Garay, Juan A., Kiayias, Aggelos und Leonardos, Nikos. 2015.</w:t>
              </w:r>
              <w:r>
                <w:rPr>
                  <w:noProof/>
                </w:rPr>
                <w:t xml:space="preserve"> </w:t>
              </w:r>
              <w:r>
                <w:rPr>
                  <w:i/>
                  <w:iCs/>
                  <w:noProof/>
                </w:rPr>
                <w:t xml:space="preserve">The Bitcoin Backbone Protocol: Analysis and Applications. </w:t>
              </w:r>
              <w:r>
                <w:rPr>
                  <w:noProof/>
                </w:rPr>
                <w:t>2015.</w:t>
              </w:r>
            </w:p>
            <w:p w:rsidR="008B7205" w:rsidRDefault="008B7205" w:rsidP="008B7205">
              <w:pPr>
                <w:pStyle w:val="Literaturverzeichnis"/>
                <w:rPr>
                  <w:noProof/>
                </w:rPr>
              </w:pPr>
              <w:r>
                <w:rPr>
                  <w:b/>
                  <w:bCs/>
                  <w:noProof/>
                </w:rPr>
                <w:t>Goltzsch, Patrick. 2000.</w:t>
              </w:r>
              <w:r>
                <w:rPr>
                  <w:noProof/>
                </w:rPr>
                <w:t xml:space="preserve"> Wahlgeheimnis Software. [Online] 5. Juli 2000. [Zitat vom: 2. September 2015.] http://www.heise.de/tp/artikel/8/8328/1.html.</w:t>
              </w:r>
            </w:p>
            <w:p w:rsidR="008B7205" w:rsidRDefault="008B7205" w:rsidP="008B7205">
              <w:pPr>
                <w:pStyle w:val="Literaturverzeichnis"/>
                <w:rPr>
                  <w:noProof/>
                </w:rPr>
              </w:pPr>
              <w:r>
                <w:rPr>
                  <w:b/>
                  <w:bCs/>
                  <w:noProof/>
                </w:rPr>
                <w:t>Greenspan, Gideon. 2015.</w:t>
              </w:r>
              <w:r>
                <w:rPr>
                  <w:noProof/>
                </w:rPr>
                <w:t xml:space="preserve"> MultiChain Whitepaper. </w:t>
              </w:r>
              <w:r>
                <w:rPr>
                  <w:i/>
                  <w:iCs/>
                  <w:noProof/>
                </w:rPr>
                <w:t xml:space="preserve">MultiChain. </w:t>
              </w:r>
              <w:r>
                <w:rPr>
                  <w:noProof/>
                </w:rPr>
                <w:t>[Online] 23. August 2015. [Zitat vom: 04. September 2015.] http://www.multichain.com/whitepaper.pdf.</w:t>
              </w:r>
            </w:p>
            <w:p w:rsidR="008B7205" w:rsidRDefault="008B7205" w:rsidP="008B7205">
              <w:pPr>
                <w:pStyle w:val="Literaturverzeichnis"/>
                <w:rPr>
                  <w:noProof/>
                </w:rPr>
              </w:pPr>
              <w:r>
                <w:rPr>
                  <w:b/>
                  <w:bCs/>
                  <w:noProof/>
                </w:rPr>
                <w:t>Hahlen, Johann. 2001.</w:t>
              </w:r>
              <w:r>
                <w:rPr>
                  <w:noProof/>
                </w:rPr>
                <w:t xml:space="preserve"> </w:t>
              </w:r>
              <w:r>
                <w:rPr>
                  <w:i/>
                  <w:iCs/>
                  <w:noProof/>
                </w:rPr>
                <w:t xml:space="preserve">Vortrag zum Thema Internetwahlen. </w:t>
              </w:r>
              <w:r>
                <w:rPr>
                  <w:noProof/>
                </w:rPr>
                <w:t>Deutscher Internet-Kongress in Karlsruhe : s.n., 18. September 2001.</w:t>
              </w:r>
            </w:p>
            <w:p w:rsidR="008B7205" w:rsidRDefault="008B7205" w:rsidP="008B7205">
              <w:pPr>
                <w:pStyle w:val="Literaturverzeichnis"/>
                <w:rPr>
                  <w:noProof/>
                </w:rPr>
              </w:pPr>
              <w:r>
                <w:rPr>
                  <w:b/>
                  <w:bCs/>
                  <w:noProof/>
                </w:rPr>
                <w:t>Halderman, Alex. 2015.</w:t>
              </w:r>
              <w:r>
                <w:rPr>
                  <w:noProof/>
                </w:rPr>
                <w:t xml:space="preserve"> Security Analysis of Estonia’s Internet Voting System. [Online] 2015. [Zitat vom: 2. September 2015.] https://estoniaevoting.org/.</w:t>
              </w:r>
            </w:p>
            <w:p w:rsidR="008B7205" w:rsidRDefault="008B7205" w:rsidP="008B7205">
              <w:pPr>
                <w:pStyle w:val="Literaturverzeichnis"/>
                <w:rPr>
                  <w:noProof/>
                </w:rPr>
              </w:pPr>
              <w:r>
                <w:rPr>
                  <w:b/>
                  <w:bCs/>
                  <w:noProof/>
                </w:rPr>
                <w:t>International Telecommunication Union (ITU). 2015.</w:t>
              </w:r>
              <w:r>
                <w:rPr>
                  <w:noProof/>
                </w:rPr>
                <w:t xml:space="preserve"> The World in Facts and Figures. [Online] 05 2015. [Zitat vom: 09. Juni 2016.] http://www.itu.int/en/ITU-D/Statistics/Documents/facts/ICTFactsFigures2015.pdf.</w:t>
              </w:r>
            </w:p>
            <w:p w:rsidR="008B7205" w:rsidRDefault="008B7205" w:rsidP="008B7205">
              <w:pPr>
                <w:pStyle w:val="Literaturverzeichnis"/>
                <w:rPr>
                  <w:noProof/>
                </w:rPr>
              </w:pPr>
              <w:r>
                <w:rPr>
                  <w:b/>
                  <w:bCs/>
                  <w:noProof/>
                </w:rPr>
                <w:lastRenderedPageBreak/>
                <w:t>Juels, Ari, Catalano, Dario und Jakobsson, Markus. 2005.</w:t>
              </w:r>
              <w:r>
                <w:rPr>
                  <w:noProof/>
                </w:rPr>
                <w:t xml:space="preserve"> Coercion-resistant electronic elections. </w:t>
              </w:r>
              <w:r>
                <w:rPr>
                  <w:i/>
                  <w:iCs/>
                  <w:noProof/>
                </w:rPr>
                <w:t xml:space="preserve">http://www.arijuels.com. </w:t>
              </w:r>
              <w:r>
                <w:rPr>
                  <w:noProof/>
                </w:rPr>
                <w:t>[Online] 2005. [Zitat vom: 16. November 2016.] http://www.arijuels.com/wp-content/uploads/2013/09/JCJ10.pdf.</w:t>
              </w:r>
            </w:p>
            <w:p w:rsidR="008B7205" w:rsidRDefault="008B7205" w:rsidP="008B7205">
              <w:pPr>
                <w:pStyle w:val="Literaturverzeichnis"/>
                <w:rPr>
                  <w:noProof/>
                </w:rPr>
              </w:pPr>
              <w:r>
                <w:rPr>
                  <w:b/>
                  <w:bCs/>
                  <w:noProof/>
                </w:rPr>
                <w:t>Mattke, Sascha. 2016.</w:t>
              </w:r>
              <w:r>
                <w:rPr>
                  <w:noProof/>
                </w:rPr>
                <w:t xml:space="preserve"> http://www.heise.de/newsticker. </w:t>
              </w:r>
              <w:r>
                <w:rPr>
                  <w:i/>
                  <w:iCs/>
                  <w:noProof/>
                </w:rPr>
                <w:t xml:space="preserve">Kapazitätsgrenze erreicht: Bitcoin-Transaktionen in der Warteschlange. </w:t>
              </w:r>
              <w:r>
                <w:rPr>
                  <w:noProof/>
                </w:rPr>
                <w:t>[Online] 15. März 2016. [Zitat vom: 10. Juni 2016.] http://www.heise.de/newsticker/meldung/Kapazitaetsgrenze-erreicht-Bitcoin-Transaktionen-in-der-Warteschlange-3132893.html.</w:t>
              </w:r>
            </w:p>
            <w:p w:rsidR="008B7205" w:rsidRDefault="008B7205" w:rsidP="008B7205">
              <w:pPr>
                <w:pStyle w:val="Literaturverzeichnis"/>
                <w:rPr>
                  <w:noProof/>
                </w:rPr>
              </w:pPr>
              <w:r>
                <w:rPr>
                  <w:b/>
                  <w:bCs/>
                  <w:noProof/>
                </w:rPr>
                <w:t>New South Wales Electoral Commission. 2014.</w:t>
              </w:r>
              <w:r>
                <w:rPr>
                  <w:noProof/>
                </w:rPr>
                <w:t xml:space="preserve"> </w:t>
              </w:r>
              <w:r>
                <w:rPr>
                  <w:i/>
                  <w:iCs/>
                  <w:noProof/>
                </w:rPr>
                <w:t xml:space="preserve">iVote® Project- iVote® System Security Implementation Statement. </w:t>
              </w:r>
              <w:r>
                <w:rPr>
                  <w:noProof/>
                </w:rPr>
                <w:t>Sydney : s.n., 2014. Statement.</w:t>
              </w:r>
            </w:p>
            <w:p w:rsidR="008B7205" w:rsidRDefault="008B7205" w:rsidP="008B7205">
              <w:pPr>
                <w:pStyle w:val="Literaturverzeichnis"/>
                <w:rPr>
                  <w:noProof/>
                </w:rPr>
              </w:pPr>
              <w:r>
                <w:rPr>
                  <w:b/>
                  <w:bCs/>
                  <w:noProof/>
                </w:rPr>
                <w:t>Pressestelle Bundesverfassungsgericht. 2009.</w:t>
              </w:r>
              <w:r>
                <w:rPr>
                  <w:noProof/>
                </w:rPr>
                <w:t xml:space="preserve"> </w:t>
              </w:r>
              <w:r>
                <w:rPr>
                  <w:i/>
                  <w:iCs/>
                  <w:noProof/>
                </w:rPr>
                <w:t xml:space="preserve">Verwendung von Wahlcomputern bei der Bundestagswahl 2005 verfassungswidrig. </w:t>
              </w:r>
              <w:r>
                <w:rPr>
                  <w:noProof/>
                </w:rPr>
                <w:t>Karlruhe : s.n., 3. März 2009.</w:t>
              </w:r>
            </w:p>
            <w:p w:rsidR="008B7205" w:rsidRDefault="008B7205" w:rsidP="008B7205">
              <w:pPr>
                <w:pStyle w:val="Literaturverzeichnis"/>
                <w:rPr>
                  <w:noProof/>
                </w:rPr>
              </w:pPr>
              <w:r>
                <w:rPr>
                  <w:b/>
                  <w:bCs/>
                  <w:noProof/>
                </w:rPr>
                <w:t>Ryan, Peter Y A und Teague, Vanessa. 2009.</w:t>
              </w:r>
              <w:r>
                <w:rPr>
                  <w:noProof/>
                </w:rPr>
                <w:t xml:space="preserve"> </w:t>
              </w:r>
              <w:r>
                <w:rPr>
                  <w:i/>
                  <w:iCs/>
                  <w:noProof/>
                </w:rPr>
                <w:t xml:space="preserve">Pretty Good Democracy. </w:t>
              </w:r>
              <w:r>
                <w:rPr>
                  <w:noProof/>
                </w:rPr>
                <w:t>Dept. Computer Science and Communications, University of Luxembourg; University of Melbourne. Luxembourg; Melbourne : s.n., 2009. Proposal.</w:t>
              </w:r>
            </w:p>
            <w:p w:rsidR="008B7205" w:rsidRDefault="008B7205" w:rsidP="008B7205">
              <w:pPr>
                <w:pStyle w:val="Literaturverzeichnis"/>
                <w:rPr>
                  <w:noProof/>
                </w:rPr>
              </w:pPr>
              <w:r>
                <w:rPr>
                  <w:b/>
                  <w:bCs/>
                  <w:noProof/>
                </w:rPr>
                <w:t>Schweisgut, Jörn. 2007.</w:t>
              </w:r>
              <w:r>
                <w:rPr>
                  <w:noProof/>
                </w:rPr>
                <w:t xml:space="preserve"> Elektronische Wahlen unter dem Einsatz kryptografischer Observer. </w:t>
              </w:r>
              <w:r>
                <w:rPr>
                  <w:i/>
                  <w:iCs/>
                  <w:noProof/>
                </w:rPr>
                <w:t xml:space="preserve">Dissertation. </w:t>
              </w:r>
              <w:r>
                <w:rPr>
                  <w:noProof/>
                </w:rPr>
                <w:t>[Dokument]. Gießen, Deutschland : Fachbereich Mathematik und Informatik, Physik, Geographie. Justus-Liebig-Universität Gießen, 2007.</w:t>
              </w:r>
            </w:p>
            <w:p w:rsidR="008B7205" w:rsidRDefault="008B7205" w:rsidP="008B7205">
              <w:pPr>
                <w:pStyle w:val="Literaturverzeichnis"/>
                <w:rPr>
                  <w:noProof/>
                </w:rPr>
              </w:pPr>
              <w:r>
                <w:rPr>
                  <w:b/>
                  <w:bCs/>
                  <w:noProof/>
                </w:rPr>
                <w:t>Simmel, Georg. 1908.</w:t>
              </w:r>
              <w:r>
                <w:rPr>
                  <w:noProof/>
                </w:rPr>
                <w:t xml:space="preserve"> Das Geheimnis und die geheime Gesellschaft. </w:t>
              </w:r>
              <w:r>
                <w:rPr>
                  <w:i/>
                  <w:iCs/>
                  <w:noProof/>
                </w:rPr>
                <w:t xml:space="preserve">Soziologie - Untersuchungen über die Formen der Vergesellschaftung. </w:t>
              </w:r>
              <w:r>
                <w:rPr>
                  <w:noProof/>
                </w:rPr>
                <w:t>Berlin : Duncker &amp; Humblot, 1908, S. 256-304.</w:t>
              </w:r>
            </w:p>
            <w:p w:rsidR="008B7205" w:rsidRDefault="008B7205" w:rsidP="008B7205">
              <w:pPr>
                <w:pStyle w:val="Literaturverzeichnis"/>
                <w:rPr>
                  <w:noProof/>
                </w:rPr>
              </w:pPr>
              <w:r>
                <w:rPr>
                  <w:b/>
                  <w:bCs/>
                  <w:noProof/>
                </w:rPr>
                <w:t>Sriram, S. Samundeeswari and V.S. Shankar. 2013.</w:t>
              </w:r>
              <w:r>
                <w:rPr>
                  <w:noProof/>
                </w:rPr>
                <w:t xml:space="preserve"> NIZKP to Achieve Authentication in Ad-hoc Networks. </w:t>
              </w:r>
              <w:r>
                <w:rPr>
                  <w:i/>
                  <w:iCs/>
                  <w:noProof/>
                </w:rPr>
                <w:t xml:space="preserve">Research Journal of Information Technology. </w:t>
              </w:r>
              <w:r>
                <w:rPr>
                  <w:noProof/>
                </w:rPr>
                <w:t>2013, Bd. 5, 3, S. 402-510.</w:t>
              </w:r>
            </w:p>
            <w:p w:rsidR="008B7205" w:rsidRDefault="008B7205" w:rsidP="008B7205">
              <w:pPr>
                <w:pStyle w:val="Literaturverzeichnis"/>
                <w:rPr>
                  <w:noProof/>
                </w:rPr>
              </w:pPr>
              <w:r>
                <w:rPr>
                  <w:b/>
                  <w:bCs/>
                  <w:noProof/>
                </w:rPr>
                <w:t>Teague, Vanessa und Halderman, J. Alex. 2015.</w:t>
              </w:r>
              <w:r>
                <w:rPr>
                  <w:noProof/>
                </w:rPr>
                <w:t xml:space="preserve"> The New South Wales iVote System:. </w:t>
              </w:r>
              <w:r>
                <w:rPr>
                  <w:i/>
                  <w:iCs/>
                  <w:noProof/>
                </w:rPr>
                <w:t xml:space="preserve">CITP Center for Information Technology Policy. </w:t>
              </w:r>
              <w:r>
                <w:rPr>
                  <w:noProof/>
                </w:rPr>
                <w:t>[Online] 22. März 2015. [Zitat vom: 2. September 2015.] http://arxiv.org/pdf/1504.05646v2.pdf.</w:t>
              </w:r>
            </w:p>
            <w:p w:rsidR="008B7205" w:rsidRDefault="008B7205" w:rsidP="008B7205">
              <w:pPr>
                <w:pStyle w:val="Literaturverzeichnis"/>
                <w:rPr>
                  <w:noProof/>
                </w:rPr>
              </w:pPr>
              <w:r>
                <w:rPr>
                  <w:b/>
                  <w:bCs/>
                  <w:noProof/>
                </w:rPr>
                <w:lastRenderedPageBreak/>
                <w:t>Volkamer, Melanie und Krimmer, Robert. 2006.</w:t>
              </w:r>
              <w:r>
                <w:rPr>
                  <w:noProof/>
                </w:rPr>
                <w:t xml:space="preserve"> </w:t>
              </w:r>
              <w:r>
                <w:rPr>
                  <w:i/>
                  <w:iCs/>
                  <w:noProof/>
                </w:rPr>
                <w:t xml:space="preserve">Overview Online-Wahlen. </w:t>
              </w:r>
              <w:r>
                <w:rPr>
                  <w:noProof/>
                </w:rPr>
                <w:t>2006. S. 13.</w:t>
              </w:r>
            </w:p>
            <w:p w:rsidR="00B52CF6" w:rsidRDefault="00B52CF6" w:rsidP="008B7205">
              <w:r>
                <w:rPr>
                  <w:b/>
                  <w:bCs/>
                </w:rPr>
                <w:fldChar w:fldCharType="end"/>
              </w:r>
            </w:p>
          </w:sdtContent>
        </w:sdt>
      </w:sdtContent>
    </w:sdt>
    <w:sectPr w:rsidR="00B52CF6" w:rsidSect="00B9422A">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DFC" w:rsidRDefault="007D3DFC" w:rsidP="00EC37AE">
      <w:r>
        <w:separator/>
      </w:r>
    </w:p>
    <w:p w:rsidR="007D3DFC" w:rsidRDefault="007D3DFC" w:rsidP="00EC37AE"/>
  </w:endnote>
  <w:endnote w:type="continuationSeparator" w:id="0">
    <w:p w:rsidR="007D3DFC" w:rsidRDefault="007D3DFC" w:rsidP="00EC37AE">
      <w:r>
        <w:continuationSeparator/>
      </w:r>
    </w:p>
    <w:p w:rsidR="007D3DFC" w:rsidRDefault="007D3DFC" w:rsidP="00EC3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tarSymbo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1378722"/>
      <w:docPartObj>
        <w:docPartGallery w:val="Page Numbers (Bottom of Page)"/>
        <w:docPartUnique/>
      </w:docPartObj>
    </w:sdtPr>
    <w:sdtContent>
      <w:p w:rsidR="001D1C80" w:rsidRDefault="001D1C80" w:rsidP="00B24860">
        <w:pPr>
          <w:pStyle w:val="Fuzeile"/>
          <w:jc w:val="right"/>
        </w:pPr>
        <w:r>
          <w:fldChar w:fldCharType="begin"/>
        </w:r>
        <w:r>
          <w:instrText>PAGE   \* MERGEFORMAT</w:instrText>
        </w:r>
        <w:r>
          <w:fldChar w:fldCharType="separate"/>
        </w:r>
        <w:r w:rsidR="006C3413">
          <w:rPr>
            <w:noProof/>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DFC" w:rsidRDefault="007D3DFC" w:rsidP="00EC37AE">
      <w:r>
        <w:separator/>
      </w:r>
    </w:p>
  </w:footnote>
  <w:footnote w:type="continuationSeparator" w:id="0">
    <w:p w:rsidR="007D3DFC" w:rsidRDefault="007D3DFC" w:rsidP="00EC37AE">
      <w:r>
        <w:continuationSeparator/>
      </w:r>
    </w:p>
    <w:p w:rsidR="007D3DFC" w:rsidRDefault="007D3DFC" w:rsidP="00EC37AE"/>
  </w:footnote>
  <w:footnote w:id="1">
    <w:p w:rsidR="001D1C80" w:rsidRDefault="001D1C80" w:rsidP="000515B4">
      <w:pPr>
        <w:pStyle w:val="Funotentext"/>
      </w:pPr>
      <w:r>
        <w:rPr>
          <w:rStyle w:val="Funotenzeichen"/>
        </w:rPr>
        <w:footnoteRef/>
      </w:r>
      <w:r>
        <w:t xml:space="preserve"> Siehe Tagesanzeiger (Schweiz):</w:t>
      </w:r>
      <w:r w:rsidRPr="00CB38A7">
        <w:t xml:space="preserve"> NSA-Affäre verstärkt Misstrauen in E-Voting</w:t>
      </w:r>
      <w:r>
        <w:t xml:space="preserve">,  </w:t>
      </w:r>
      <w:hyperlink r:id="rId1" w:history="1">
        <w:r w:rsidRPr="0009485D">
          <w:rPr>
            <w:rStyle w:val="Hyperlink"/>
            <w:noProof w:val="0"/>
          </w:rPr>
          <w:t>http://www.tagesanzeiger.ch/schweiz/standard/NSAAffaere-verstaerkt-Misstrauen-in-EVoting/story/20525542</w:t>
        </w:r>
      </w:hyperlink>
      <w:r>
        <w:t>, 4.1.2013, zuletzt abgerufen 11.06.2016</w:t>
      </w:r>
    </w:p>
  </w:footnote>
  <w:footnote w:id="2">
    <w:p w:rsidR="001D1C80" w:rsidRDefault="001D1C80" w:rsidP="000515B4">
      <w:pPr>
        <w:pStyle w:val="Funotentext"/>
      </w:pPr>
      <w:r>
        <w:rPr>
          <w:rStyle w:val="Funotenzeichen"/>
        </w:rPr>
        <w:footnoteRef/>
      </w:r>
      <w:r>
        <w:t xml:space="preserve"> Siehe den Angriff auf die Bundestags-IT im Mai 2015, der bis heute (Anfang September) nicht abgewehrt werden konnte.</w:t>
      </w:r>
    </w:p>
  </w:footnote>
  <w:footnote w:id="3">
    <w:p w:rsidR="001D1C80" w:rsidRDefault="001D1C80" w:rsidP="000515B4">
      <w:pPr>
        <w:pStyle w:val="Funotentext"/>
      </w:pPr>
      <w:r>
        <w:rPr>
          <w:rStyle w:val="Funotenzeichen"/>
        </w:rPr>
        <w:footnoteRef/>
      </w:r>
      <w:r>
        <w:t xml:space="preserve"> </w:t>
      </w:r>
      <w:r>
        <w:tab/>
      </w:r>
      <w:r w:rsidRPr="004305CE">
        <w:t>Siehe</w:t>
      </w:r>
      <w:r>
        <w:t xml:space="preserve">: </w:t>
      </w:r>
      <w:r w:rsidRPr="00AD6EDA">
        <w:t>The rise and fall of Internet voting in Norway</w:t>
      </w:r>
      <w:r>
        <w:t xml:space="preserve">, Vortrag auf dem 31. Chaos Computer Congress, URL: </w:t>
      </w:r>
      <w:hyperlink r:id="rId2" w:history="1">
        <w:r w:rsidRPr="0009485D">
          <w:rPr>
            <w:rStyle w:val="Hyperlink"/>
            <w:noProof w:val="0"/>
          </w:rPr>
          <w:t>https://events.ccc.de/congress/2014/Fahrplan/events/6213.html</w:t>
        </w:r>
      </w:hyperlink>
      <w:r>
        <w:t>, zuletzt abgerufen am 11.06.2016.</w:t>
      </w:r>
    </w:p>
  </w:footnote>
  <w:footnote w:id="4">
    <w:p w:rsidR="001D1C80" w:rsidRDefault="001D1C80" w:rsidP="000515B4">
      <w:pPr>
        <w:pStyle w:val="Funotentext"/>
      </w:pPr>
      <w:r>
        <w:rPr>
          <w:rStyle w:val="Funotenzeichen"/>
        </w:rPr>
        <w:footnoteRef/>
      </w:r>
      <w:r>
        <w:t xml:space="preserve"> </w:t>
      </w:r>
      <w:r>
        <w:tab/>
        <w:t xml:space="preserve">Siehe: Independent Report on E-voting in Estonia:  </w:t>
      </w:r>
      <w:hyperlink r:id="rId3" w:history="1">
        <w:r w:rsidRPr="0009485D">
          <w:rPr>
            <w:rStyle w:val="Hyperlink"/>
            <w:noProof w:val="0"/>
          </w:rPr>
          <w:t>https://estoniaevoting.org/</w:t>
        </w:r>
      </w:hyperlink>
      <w:r>
        <w:t>, zuletzt abgerufen am 11.06.2016.</w:t>
      </w:r>
    </w:p>
  </w:footnote>
  <w:footnote w:id="5">
    <w:p w:rsidR="001D1C80" w:rsidRDefault="001D1C80">
      <w:pPr>
        <w:pStyle w:val="Funotentext"/>
      </w:pPr>
      <w:r>
        <w:rPr>
          <w:rStyle w:val="Funotenzeichen"/>
        </w:rPr>
        <w:footnoteRef/>
      </w:r>
      <w:r>
        <w:t xml:space="preserve"> </w:t>
      </w:r>
      <w:r>
        <w:tab/>
        <w:t xml:space="preserve">Siehe: </w:t>
      </w:r>
      <w:r w:rsidRPr="0047406B">
        <w:t>New South Wales Attacks Researchers Who Found Internet Voting Vulnerabilities</w:t>
      </w:r>
      <w:r>
        <w:t xml:space="preserve">, URL: </w:t>
      </w:r>
      <w:hyperlink r:id="rId4" w:history="1">
        <w:r w:rsidRPr="0009485D">
          <w:rPr>
            <w:rStyle w:val="Hyperlink"/>
            <w:noProof w:val="0"/>
          </w:rPr>
          <w:t>https://www.eff.org/deeplinks/2015/04/new-south-wales-attacks-researchers-who-warned-internet-voting-vulnerabilities</w:t>
        </w:r>
      </w:hyperlink>
      <w:r>
        <w:t>, zuletzt abgerufen am 11.06.2016</w:t>
      </w:r>
    </w:p>
  </w:footnote>
  <w:footnote w:id="6">
    <w:p w:rsidR="001D1C80" w:rsidRDefault="001D1C80" w:rsidP="000515B4">
      <w:pPr>
        <w:pStyle w:val="Funotentext"/>
      </w:pPr>
      <w:r>
        <w:rPr>
          <w:rStyle w:val="Funotenzeichen"/>
        </w:rPr>
        <w:footnoteRef/>
      </w:r>
      <w:r>
        <w:t xml:space="preserve"> </w:t>
      </w:r>
      <w:r w:rsidRPr="0032224D">
        <w:t xml:space="preserve">Eine </w:t>
      </w:r>
      <w:r>
        <w:t xml:space="preserve">reichhaltige </w:t>
      </w:r>
      <w:r w:rsidRPr="0032224D">
        <w:t>Linksammlung zu</w:t>
      </w:r>
      <w:r>
        <w:t>r Kritik</w:t>
      </w:r>
      <w:r w:rsidRPr="0032224D">
        <w:t xml:space="preserve"> </w:t>
      </w:r>
      <w:r>
        <w:t xml:space="preserve">an Online-Wahlen </w:t>
      </w:r>
      <w:r w:rsidRPr="0032224D">
        <w:t xml:space="preserve">findet man unter: </w:t>
      </w:r>
      <w:hyperlink r:id="rId5" w:history="1">
        <w:r w:rsidRPr="0032224D">
          <w:rPr>
            <w:rStyle w:val="Hyperlink"/>
            <w:noProof w:val="0"/>
          </w:rPr>
          <w:t>http://papierwahl.at</w:t>
        </w:r>
      </w:hyperlink>
      <w:r>
        <w:t>.</w:t>
      </w:r>
    </w:p>
  </w:footnote>
  <w:footnote w:id="7">
    <w:p w:rsidR="001D1C80" w:rsidRDefault="001D1C80" w:rsidP="006A1EA5">
      <w:pPr>
        <w:pStyle w:val="Funotentext"/>
      </w:pPr>
      <w:r>
        <w:rPr>
          <w:rStyle w:val="Funotenzeichen"/>
        </w:rPr>
        <w:footnoteRef/>
      </w:r>
      <w:r>
        <w:t xml:space="preserve"> </w:t>
      </w:r>
      <w:sdt>
        <w:sdtPr>
          <w:id w:val="-1735469536"/>
          <w:citation/>
        </w:sdtPr>
        <w:sdtContent>
          <w:r>
            <w:fldChar w:fldCharType="begin"/>
          </w:r>
          <w:r>
            <w:instrText xml:space="preserve"> CITATION Int15 \l 1031 </w:instrText>
          </w:r>
          <w:r>
            <w:fldChar w:fldCharType="separate"/>
          </w:r>
          <w:r>
            <w:rPr>
              <w:noProof/>
            </w:rPr>
            <w:t>(International Telecommunication Union (ITU), 2015)</w:t>
          </w:r>
          <w:r>
            <w:fldChar w:fldCharType="end"/>
          </w:r>
        </w:sdtContent>
      </w:sdt>
    </w:p>
  </w:footnote>
  <w:footnote w:id="8">
    <w:p w:rsidR="001D1C80" w:rsidRPr="000446E2" w:rsidRDefault="001D1C80" w:rsidP="000515B4">
      <w:pPr>
        <w:pStyle w:val="Funotentext"/>
        <w:rPr>
          <w:lang w:val="en-US"/>
        </w:rPr>
      </w:pPr>
      <w:r>
        <w:rPr>
          <w:rStyle w:val="Funotenzeichen"/>
        </w:rPr>
        <w:footnoteRef/>
      </w:r>
      <w:r w:rsidRPr="000446E2">
        <w:rPr>
          <w:lang w:val="en-US"/>
        </w:rPr>
        <w:t xml:space="preserve"> </w:t>
      </w:r>
      <w:r>
        <w:rPr>
          <w:lang w:val="en-US"/>
        </w:rPr>
        <w:t xml:space="preserve">Vergl.: </w:t>
      </w:r>
      <w:r w:rsidRPr="009134A7">
        <w:rPr>
          <w:lang w:val="en-US"/>
        </w:rPr>
        <w:t xml:space="preserve">End-to-End (E2E) Voter-Verifiability </w:t>
      </w:r>
      <w:sdt>
        <w:sdtPr>
          <w:id w:val="-162089765"/>
          <w:citation/>
        </w:sdtPr>
        <w:sdtContent>
          <w:r>
            <w:fldChar w:fldCharType="begin"/>
          </w:r>
          <w:r w:rsidRPr="009134A7">
            <w:rPr>
              <w:lang w:val="en-US"/>
            </w:rPr>
            <w:instrText xml:space="preserve"> CITATION alA15 \l 1031 </w:instrText>
          </w:r>
          <w:r>
            <w:fldChar w:fldCharType="separate"/>
          </w:r>
          <w:r w:rsidRPr="008B7205">
            <w:rPr>
              <w:noProof/>
              <w:lang w:val="en-US"/>
            </w:rPr>
            <w:t>(Halderman, 2015)</w:t>
          </w:r>
          <w:r>
            <w:fldChar w:fldCharType="end"/>
          </w:r>
        </w:sdtContent>
      </w:sdt>
      <w:r>
        <w:rPr>
          <w:lang w:val="en-US"/>
        </w:rPr>
        <w:t xml:space="preserve">., </w:t>
      </w:r>
      <w:sdt>
        <w:sdtPr>
          <w:rPr>
            <w:lang w:val="en-US"/>
          </w:rPr>
          <w:id w:val="-1977910466"/>
          <w:citation/>
        </w:sdtPr>
        <w:sdtContent>
          <w:r>
            <w:rPr>
              <w:lang w:val="en-US"/>
            </w:rPr>
            <w:fldChar w:fldCharType="begin"/>
          </w:r>
          <w:r>
            <w:instrText xml:space="preserve"> CITATION Cla11 \l 1031 </w:instrText>
          </w:r>
          <w:r>
            <w:rPr>
              <w:lang w:val="en-US"/>
            </w:rPr>
            <w:fldChar w:fldCharType="separate"/>
          </w:r>
          <w:r>
            <w:rPr>
              <w:noProof/>
            </w:rPr>
            <w:t>(Clark, 2011)</w:t>
          </w:r>
          <w:r>
            <w:rPr>
              <w:lang w:val="en-US"/>
            </w:rPr>
            <w:fldChar w:fldCharType="end"/>
          </w:r>
        </w:sdtContent>
      </w:sdt>
    </w:p>
  </w:footnote>
  <w:footnote w:id="9">
    <w:p w:rsidR="001D1C80" w:rsidRDefault="001D1C80">
      <w:pPr>
        <w:pStyle w:val="Funotentext"/>
      </w:pPr>
      <w:r>
        <w:rPr>
          <w:rStyle w:val="Funotenzeichen"/>
        </w:rPr>
        <w:footnoteRef/>
      </w:r>
      <w:r>
        <w:t xml:space="preserve"> Das Bitcoin-Netzwerk funktioniert seit 2009 ohne größere Probleme und Sicherheitslücken.</w:t>
      </w:r>
    </w:p>
  </w:footnote>
  <w:footnote w:id="10">
    <w:p w:rsidR="001D1C80" w:rsidRDefault="001D1C80" w:rsidP="000D79B4">
      <w:pPr>
        <w:pStyle w:val="Funotentext"/>
      </w:pPr>
      <w:r>
        <w:rPr>
          <w:rStyle w:val="Funotenzeichen"/>
        </w:rPr>
        <w:footnoteRef/>
      </w:r>
      <w:r>
        <w:t xml:space="preserve"> </w:t>
      </w:r>
      <w:sdt>
        <w:sdtPr>
          <w:id w:val="1293562482"/>
          <w:citation/>
        </w:sdtPr>
        <w:sdtContent>
          <w:r>
            <w:fldChar w:fldCharType="begin"/>
          </w:r>
          <w:r>
            <w:instrText xml:space="preserve">CITATION Bun08 \p 26 \l 1031 </w:instrText>
          </w:r>
          <w:r>
            <w:fldChar w:fldCharType="separate"/>
          </w:r>
          <w:r>
            <w:rPr>
              <w:noProof/>
            </w:rPr>
            <w:t>(Bundeamt für Sicherheit in der Informationstechnik (BSI), 2008 S. 26)</w:t>
          </w:r>
          <w:r>
            <w:fldChar w:fldCharType="end"/>
          </w:r>
        </w:sdtContent>
      </w:sdt>
    </w:p>
  </w:footnote>
  <w:footnote w:id="11">
    <w:p w:rsidR="001D1C80" w:rsidRDefault="001D1C80">
      <w:pPr>
        <w:pStyle w:val="Funotentext"/>
      </w:pPr>
      <w:r>
        <w:rPr>
          <w:rStyle w:val="Funotenzeichen"/>
        </w:rPr>
        <w:footnoteRef/>
      </w:r>
      <w:r>
        <w:t xml:space="preserve"> </w:t>
      </w:r>
      <w:sdt>
        <w:sdtPr>
          <w:id w:val="-1667080069"/>
          <w:citation/>
        </w:sdtPr>
        <w:sdtContent>
          <w:r>
            <w:fldChar w:fldCharType="begin"/>
          </w:r>
          <w:r>
            <w:instrText xml:space="preserve"> CITATION Bir14 \l 1031 </w:instrText>
          </w:r>
          <w:r>
            <w:fldChar w:fldCharType="separate"/>
          </w:r>
          <w:r>
            <w:rPr>
              <w:noProof/>
            </w:rPr>
            <w:t>(Biryuk, et al., 2014)</w:t>
          </w:r>
          <w:r>
            <w:fldChar w:fldCharType="end"/>
          </w:r>
        </w:sdtContent>
      </w:sdt>
    </w:p>
  </w:footnote>
  <w:footnote w:id="12">
    <w:p w:rsidR="001D1C80" w:rsidRDefault="001D1C80">
      <w:pPr>
        <w:pStyle w:val="Funotentext"/>
      </w:pPr>
      <w:r>
        <w:rPr>
          <w:rStyle w:val="Funotenzeichen"/>
        </w:rPr>
        <w:footnoteRef/>
      </w:r>
      <w:r>
        <w:t xml:space="preserve"> Verschiedene Wahlsysteme gestatten es z.B. eine Rangfolge zwischen Kandidaten festzulegen oder mehrere Stimmen zu verteilen.</w:t>
      </w:r>
    </w:p>
  </w:footnote>
  <w:footnote w:id="13">
    <w:p w:rsidR="001D1C80" w:rsidRDefault="001D1C80">
      <w:pPr>
        <w:pStyle w:val="Funotentext"/>
      </w:pPr>
      <w:r>
        <w:rPr>
          <w:rStyle w:val="Funotenzeichen"/>
        </w:rPr>
        <w:footnoteRef/>
      </w:r>
      <w:r>
        <w:t xml:space="preserve"> Bei der Verwendung von Assets z.b. könnten</w:t>
      </w:r>
    </w:p>
  </w:footnote>
  <w:footnote w:id="14">
    <w:p w:rsidR="001D1C80" w:rsidRDefault="001D1C80" w:rsidP="000D79B4">
      <w:pPr>
        <w:pStyle w:val="Funotentext"/>
      </w:pPr>
      <w:r>
        <w:rPr>
          <w:rStyle w:val="Funotenzeichen"/>
        </w:rPr>
        <w:footnoteRef/>
      </w:r>
      <w:r>
        <w:t xml:space="preserve"> </w:t>
      </w:r>
      <w:r>
        <w:rPr>
          <w:noProof/>
        </w:rPr>
        <w:t>Bundeamt für Sicherheit in der Informationstechnik (BSI), 2008</w:t>
      </w:r>
    </w:p>
  </w:footnote>
  <w:footnote w:id="15">
    <w:p w:rsidR="001D1C80" w:rsidRPr="002D5C6E" w:rsidRDefault="001D1C80" w:rsidP="000515B4">
      <w:pPr>
        <w:pStyle w:val="Funotentext"/>
      </w:pPr>
      <w:r>
        <w:rPr>
          <w:rStyle w:val="Funotenzeichen"/>
        </w:rPr>
        <w:footnoteRef/>
      </w:r>
      <w:r>
        <w:t xml:space="preserve"> </w:t>
      </w:r>
      <w:r w:rsidRPr="002D5C6E">
        <w:t>Domain-driven Design (DDD) ist eine Herangehensweise an die Modellierung komplexer objektorientierter Software.</w:t>
      </w:r>
      <w:r>
        <w:t xml:space="preserve"> (Quelle Wikipedia: Domain-Driven-Design, URL: </w:t>
      </w:r>
      <w:hyperlink r:id="rId6" w:history="1">
        <w:r w:rsidRPr="00C1593B">
          <w:rPr>
            <w:rStyle w:val="Hyperlink"/>
            <w:noProof w:val="0"/>
          </w:rPr>
          <w:t>https://de.wikipedia.org/wiki/Domain-driven_Design</w:t>
        </w:r>
      </w:hyperlink>
      <w:r>
        <w:t>, zuletzt abgerufen am 10.06.2016</w:t>
      </w:r>
    </w:p>
  </w:footnote>
  <w:footnote w:id="16">
    <w:p w:rsidR="001D1C80" w:rsidRPr="002D5C6E" w:rsidRDefault="001D1C80" w:rsidP="000515B4">
      <w:pPr>
        <w:pStyle w:val="Funotentext"/>
      </w:pPr>
      <w:r w:rsidRPr="002D5C6E">
        <w:rPr>
          <w:rStyle w:val="Funotenzeichen"/>
          <w:sz w:val="24"/>
          <w:szCs w:val="24"/>
        </w:rPr>
        <w:footnoteRef/>
      </w:r>
      <w:r w:rsidRPr="002D5C6E">
        <w:t xml:space="preserve"> Z.Z beträgt die Kapazitätsgrenze etwa 7 Transaktionen pro Sekunde, vgl.: </w:t>
      </w:r>
      <w:r w:rsidRPr="002D5C6E">
        <w:rPr>
          <w:noProof/>
        </w:rPr>
        <w:t>Mattke, 2016</w:t>
      </w:r>
    </w:p>
  </w:footnote>
  <w:footnote w:id="17">
    <w:p w:rsidR="001D1C80" w:rsidRDefault="001D1C80">
      <w:pPr>
        <w:pStyle w:val="Funotentext"/>
      </w:pPr>
      <w:r>
        <w:rPr>
          <w:rStyle w:val="Funotenzeichen"/>
        </w:rPr>
        <w:footnoteRef/>
      </w:r>
      <w:r>
        <w:t xml:space="preserve"> Siehe: </w:t>
      </w:r>
      <w:hyperlink r:id="rId7" w:history="1">
        <w:r w:rsidRPr="003D2DEA">
          <w:rPr>
            <w:rStyle w:val="Hyperlink"/>
            <w:noProof w:val="0"/>
          </w:rPr>
          <w:t>https://www.ethereum.org/</w:t>
        </w:r>
      </w:hyperlink>
    </w:p>
  </w:footnote>
  <w:footnote w:id="18">
    <w:p w:rsidR="001D1C80" w:rsidRPr="002D5C6E" w:rsidRDefault="001D1C80" w:rsidP="000515B4">
      <w:pPr>
        <w:pStyle w:val="Funotentext"/>
      </w:pPr>
      <w:r w:rsidRPr="002D5C6E">
        <w:rPr>
          <w:rStyle w:val="Funotenzeichen"/>
          <w:sz w:val="24"/>
          <w:szCs w:val="24"/>
        </w:rPr>
        <w:footnoteRef/>
      </w:r>
      <w:r w:rsidRPr="002D5C6E">
        <w:t xml:space="preserve"> Siehe: </w:t>
      </w:r>
      <w:hyperlink r:id="rId8" w:history="1">
        <w:r w:rsidRPr="003D2DEA">
          <w:rPr>
            <w:rStyle w:val="Hyperlink"/>
            <w:noProof w:val="0"/>
          </w:rPr>
          <w:t>http://www.multichain.com</w:t>
        </w:r>
      </w:hyperlink>
    </w:p>
  </w:footnote>
  <w:footnote w:id="19">
    <w:p w:rsidR="001D1C80" w:rsidRDefault="001D1C80" w:rsidP="000515B4">
      <w:pPr>
        <w:pStyle w:val="Funotentext"/>
      </w:pPr>
      <w:r w:rsidRPr="002D5C6E">
        <w:rPr>
          <w:rStyle w:val="Funotenzeichen"/>
          <w:sz w:val="24"/>
          <w:szCs w:val="24"/>
        </w:rPr>
        <w:footnoteRef/>
      </w:r>
      <w:r w:rsidRPr="002D5C6E">
        <w:t xml:space="preserve"> Siehe: </w:t>
      </w:r>
      <w:hyperlink r:id="rId9" w:history="1">
        <w:r w:rsidRPr="003D2DEA">
          <w:rPr>
            <w:rStyle w:val="Hyperlink"/>
            <w:noProof w:val="0"/>
          </w:rPr>
          <w:t>http://www.hyperledger.org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7431"/>
    <w:multiLevelType w:val="hybridMultilevel"/>
    <w:tmpl w:val="7994A49C"/>
    <w:lvl w:ilvl="0" w:tplc="8B6E63FE">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67B3DEB"/>
    <w:multiLevelType w:val="multilevel"/>
    <w:tmpl w:val="59686F22"/>
    <w:styleLink w:val="WW8Num4"/>
    <w:lvl w:ilvl="0">
      <w:numFmt w:val="bullet"/>
      <w:lvlText w:val=""/>
      <w:lvlJc w:val="left"/>
      <w:pPr>
        <w:ind w:left="1068" w:hanging="360"/>
      </w:pPr>
      <w:rPr>
        <w:rFonts w:ascii="Symbol" w:hAnsi="Symbol"/>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70E5662"/>
    <w:multiLevelType w:val="hybridMultilevel"/>
    <w:tmpl w:val="9BFCA1CA"/>
    <w:lvl w:ilvl="0" w:tplc="43BA97E8">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
    <w:nsid w:val="0D03501C"/>
    <w:multiLevelType w:val="hybridMultilevel"/>
    <w:tmpl w:val="00785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D8A22FC"/>
    <w:multiLevelType w:val="hybridMultilevel"/>
    <w:tmpl w:val="CCFA4956"/>
    <w:lvl w:ilvl="0" w:tplc="EE3AE3D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D33C51"/>
    <w:multiLevelType w:val="hybridMultilevel"/>
    <w:tmpl w:val="EF7C20EC"/>
    <w:lvl w:ilvl="0" w:tplc="8B6E63FE">
      <w:start w:val="1"/>
      <w:numFmt w:val="bullet"/>
      <w:lvlText w:val=""/>
      <w:lvlJc w:val="left"/>
      <w:pPr>
        <w:ind w:left="1004" w:hanging="360"/>
      </w:pPr>
      <w:rPr>
        <w:rFonts w:ascii="Symbol" w:hAnsi="Symbol" w:hint="default"/>
      </w:rPr>
    </w:lvl>
    <w:lvl w:ilvl="1" w:tplc="442A86B0">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6">
    <w:nsid w:val="24132E78"/>
    <w:multiLevelType w:val="hybridMultilevel"/>
    <w:tmpl w:val="0FC0ACD0"/>
    <w:lvl w:ilvl="0" w:tplc="75D87A52">
      <w:start w:val="1"/>
      <w:numFmt w:val="decimal"/>
      <w:lvlText w:val="%1."/>
      <w:lvlJc w:val="left"/>
      <w:pPr>
        <w:ind w:left="1004" w:hanging="360"/>
      </w:pPr>
      <w:rPr>
        <w:rFonts w:hint="default"/>
      </w:rPr>
    </w:lvl>
    <w:lvl w:ilvl="1" w:tplc="442A86B0">
      <w:start w:val="1"/>
      <w:numFmt w:val="lowerLetter"/>
      <w:lvlText w:val="%2."/>
      <w:lvlJc w:val="left"/>
      <w:pPr>
        <w:ind w:left="1724" w:hanging="360"/>
      </w:pPr>
    </w:lvl>
    <w:lvl w:ilvl="2" w:tplc="5324DD20">
      <w:start w:val="1"/>
      <w:numFmt w:val="lowerLetter"/>
      <w:lvlText w:val="%3)"/>
      <w:lvlJc w:val="left"/>
      <w:pPr>
        <w:ind w:left="2789" w:hanging="525"/>
      </w:pPr>
      <w:rPr>
        <w:rFonts w:hint="default"/>
      </w:r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7">
    <w:nsid w:val="24185C7B"/>
    <w:multiLevelType w:val="hybridMultilevel"/>
    <w:tmpl w:val="D6B0C59C"/>
    <w:lvl w:ilvl="0" w:tplc="93DCEC4C">
      <w:start w:val="1"/>
      <w:numFmt w:val="decimal"/>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8">
    <w:nsid w:val="296B18CD"/>
    <w:multiLevelType w:val="hybridMultilevel"/>
    <w:tmpl w:val="154A3C5A"/>
    <w:lvl w:ilvl="0" w:tplc="C226D12C">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2FEC34D2"/>
    <w:multiLevelType w:val="hybridMultilevel"/>
    <w:tmpl w:val="6FD0EFD6"/>
    <w:lvl w:ilvl="0" w:tplc="7714D7E2">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0">
    <w:nsid w:val="318E45AB"/>
    <w:multiLevelType w:val="hybridMultilevel"/>
    <w:tmpl w:val="DB12CDC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3E24355B"/>
    <w:multiLevelType w:val="hybridMultilevel"/>
    <w:tmpl w:val="4DFABEF8"/>
    <w:lvl w:ilvl="0" w:tplc="D7AED8D4">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EE631ED"/>
    <w:multiLevelType w:val="hybridMultilevel"/>
    <w:tmpl w:val="BBC04E48"/>
    <w:lvl w:ilvl="0" w:tplc="7BAAADCA">
      <w:start w:val="1"/>
      <w:numFmt w:val="bullet"/>
      <w:lvlText w:val=""/>
      <w:lvlJc w:val="left"/>
      <w:pPr>
        <w:ind w:left="1288"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nsid w:val="43251334"/>
    <w:multiLevelType w:val="hybridMultilevel"/>
    <w:tmpl w:val="2C24DEC2"/>
    <w:lvl w:ilvl="0" w:tplc="75D87A52">
      <w:start w:val="1"/>
      <w:numFmt w:val="decimal"/>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4">
    <w:nsid w:val="45F1773A"/>
    <w:multiLevelType w:val="multilevel"/>
    <w:tmpl w:val="6848F54A"/>
    <w:styleLink w:val="WW8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5">
    <w:nsid w:val="5718777D"/>
    <w:multiLevelType w:val="multilevel"/>
    <w:tmpl w:val="A922F23E"/>
    <w:styleLink w:val="WW8Num2"/>
    <w:lvl w:ilvl="0">
      <w:numFmt w:val="bullet"/>
      <w:lvlText w:val=""/>
      <w:lvlJc w:val="left"/>
      <w:pPr>
        <w:ind w:left="1068" w:hanging="360"/>
      </w:pPr>
      <w:rPr>
        <w:rFonts w:ascii="Symbol" w:hAnsi="Symbol"/>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59D76741"/>
    <w:multiLevelType w:val="multilevel"/>
    <w:tmpl w:val="DD0A7FCA"/>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7">
    <w:nsid w:val="5D357327"/>
    <w:multiLevelType w:val="hybridMultilevel"/>
    <w:tmpl w:val="A66C18F4"/>
    <w:lvl w:ilvl="0" w:tplc="C90A314A">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nsid w:val="5E285F59"/>
    <w:multiLevelType w:val="hybridMultilevel"/>
    <w:tmpl w:val="D3F04690"/>
    <w:lvl w:ilvl="0" w:tplc="839C955E">
      <w:start w:val="1"/>
      <w:numFmt w:val="decimal"/>
      <w:pStyle w:val="Listenabsatz"/>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nsid w:val="6F456C1C"/>
    <w:multiLevelType w:val="hybridMultilevel"/>
    <w:tmpl w:val="6DD63AC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4CE4A75"/>
    <w:multiLevelType w:val="multilevel"/>
    <w:tmpl w:val="EC44704E"/>
    <w:lvl w:ilvl="0">
      <w:numFmt w:val="bullet"/>
      <w:pStyle w:val="Listenabsatz1"/>
      <w:lvlText w:val=""/>
      <w:lvlJc w:val="left"/>
      <w:pPr>
        <w:ind w:left="1077" w:hanging="360"/>
      </w:pPr>
      <w:rPr>
        <w:rFonts w:ascii="Symbol" w:hAnsi="Symbol"/>
      </w:rPr>
    </w:lvl>
    <w:lvl w:ilvl="1">
      <w:numFmt w:val="bullet"/>
      <w:lvlText w:val="o"/>
      <w:lvlJc w:val="left"/>
      <w:pPr>
        <w:ind w:left="1797" w:hanging="360"/>
      </w:pPr>
      <w:rPr>
        <w:rFonts w:ascii="Courier New" w:hAnsi="Courier New" w:cs="Courier New"/>
      </w:rPr>
    </w:lvl>
    <w:lvl w:ilvl="2">
      <w:numFmt w:val="bullet"/>
      <w:lvlText w:val=""/>
      <w:lvlJc w:val="left"/>
      <w:pPr>
        <w:ind w:left="2517" w:hanging="360"/>
      </w:pPr>
      <w:rPr>
        <w:rFonts w:ascii="Wingdings" w:hAnsi="Wingdings"/>
      </w:rPr>
    </w:lvl>
    <w:lvl w:ilvl="3">
      <w:numFmt w:val="bullet"/>
      <w:lvlText w:val=""/>
      <w:lvlJc w:val="left"/>
      <w:pPr>
        <w:ind w:left="3237" w:hanging="360"/>
      </w:pPr>
      <w:rPr>
        <w:rFonts w:ascii="Symbol" w:hAnsi="Symbol"/>
      </w:rPr>
    </w:lvl>
    <w:lvl w:ilvl="4">
      <w:numFmt w:val="bullet"/>
      <w:lvlText w:val="o"/>
      <w:lvlJc w:val="left"/>
      <w:pPr>
        <w:ind w:left="3957" w:hanging="360"/>
      </w:pPr>
      <w:rPr>
        <w:rFonts w:ascii="Courier New" w:hAnsi="Courier New" w:cs="Courier New"/>
      </w:rPr>
    </w:lvl>
    <w:lvl w:ilvl="5">
      <w:numFmt w:val="bullet"/>
      <w:lvlText w:val=""/>
      <w:lvlJc w:val="left"/>
      <w:pPr>
        <w:ind w:left="4677" w:hanging="360"/>
      </w:pPr>
      <w:rPr>
        <w:rFonts w:ascii="Wingdings" w:hAnsi="Wingdings"/>
      </w:rPr>
    </w:lvl>
    <w:lvl w:ilvl="6">
      <w:numFmt w:val="bullet"/>
      <w:lvlText w:val=""/>
      <w:lvlJc w:val="left"/>
      <w:pPr>
        <w:ind w:left="5397" w:hanging="360"/>
      </w:pPr>
      <w:rPr>
        <w:rFonts w:ascii="Symbol" w:hAnsi="Symbol"/>
      </w:rPr>
    </w:lvl>
    <w:lvl w:ilvl="7">
      <w:numFmt w:val="bullet"/>
      <w:lvlText w:val="o"/>
      <w:lvlJc w:val="left"/>
      <w:pPr>
        <w:ind w:left="6117" w:hanging="360"/>
      </w:pPr>
      <w:rPr>
        <w:rFonts w:ascii="Courier New" w:hAnsi="Courier New" w:cs="Courier New"/>
      </w:rPr>
    </w:lvl>
    <w:lvl w:ilvl="8">
      <w:numFmt w:val="bullet"/>
      <w:lvlText w:val=""/>
      <w:lvlJc w:val="left"/>
      <w:pPr>
        <w:ind w:left="6837" w:hanging="360"/>
      </w:pPr>
      <w:rPr>
        <w:rFonts w:ascii="Wingdings" w:hAnsi="Wingdings"/>
      </w:rPr>
    </w:lvl>
  </w:abstractNum>
  <w:abstractNum w:abstractNumId="21">
    <w:nsid w:val="76EB6961"/>
    <w:multiLevelType w:val="hybridMultilevel"/>
    <w:tmpl w:val="B16608DE"/>
    <w:lvl w:ilvl="0" w:tplc="6AEC7CF8">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4"/>
  </w:num>
  <w:num w:numId="2">
    <w:abstractNumId w:val="15"/>
  </w:num>
  <w:num w:numId="3">
    <w:abstractNumId w:val="16"/>
  </w:num>
  <w:num w:numId="4">
    <w:abstractNumId w:val="1"/>
  </w:num>
  <w:num w:numId="5">
    <w:abstractNumId w:val="20"/>
  </w:num>
  <w:num w:numId="6">
    <w:abstractNumId w:val="11"/>
  </w:num>
  <w:num w:numId="7">
    <w:abstractNumId w:val="4"/>
  </w:num>
  <w:num w:numId="8">
    <w:abstractNumId w:val="3"/>
  </w:num>
  <w:num w:numId="9">
    <w:abstractNumId w:val="19"/>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9"/>
  </w:num>
  <w:num w:numId="15">
    <w:abstractNumId w:val="0"/>
  </w:num>
  <w:num w:numId="16">
    <w:abstractNumId w:val="13"/>
  </w:num>
  <w:num w:numId="17">
    <w:abstractNumId w:val="13"/>
    <w:lvlOverride w:ilvl="0">
      <w:startOverride w:val="1"/>
    </w:lvlOverride>
  </w:num>
  <w:num w:numId="18">
    <w:abstractNumId w:val="5"/>
  </w:num>
  <w:num w:numId="19">
    <w:abstractNumId w:val="6"/>
  </w:num>
  <w:num w:numId="20">
    <w:abstractNumId w:val="12"/>
  </w:num>
  <w:num w:numId="21">
    <w:abstractNumId w:val="21"/>
  </w:num>
  <w:num w:numId="22">
    <w:abstractNumId w:val="2"/>
  </w:num>
  <w:num w:numId="23">
    <w:abstractNumId w:val="17"/>
  </w:num>
  <w:num w:numId="24">
    <w:abstractNumId w:val="8"/>
  </w:num>
  <w:num w:numId="25">
    <w:abstractNumId w:val="8"/>
    <w:lvlOverride w:ilvl="0">
      <w:startOverride w:val="1"/>
    </w:lvlOverride>
  </w:num>
  <w:num w:numId="26">
    <w:abstractNumId w:val="8"/>
    <w:lvlOverride w:ilvl="0">
      <w:startOverride w:val="1"/>
    </w:lvlOverride>
  </w:num>
  <w:num w:numId="27">
    <w:abstractNumId w:val="18"/>
  </w:num>
  <w:num w:numId="28">
    <w:abstractNumId w:val="18"/>
    <w:lvlOverride w:ilvl="0">
      <w:startOverride w:val="1"/>
    </w:lvlOverride>
  </w:num>
  <w:num w:numId="29">
    <w:abstractNumId w:val="18"/>
  </w:num>
  <w:num w:numId="30">
    <w:abstractNumId w:val="10"/>
  </w:num>
  <w:num w:numId="31">
    <w:abstractNumId w:val="18"/>
    <w:lvlOverride w:ilvl="0">
      <w:startOverride w:val="1"/>
    </w:lvlOverride>
  </w:num>
  <w:num w:numId="32">
    <w:abstractNumId w:val="18"/>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97"/>
    <w:rsid w:val="00001A70"/>
    <w:rsid w:val="00002916"/>
    <w:rsid w:val="00002F54"/>
    <w:rsid w:val="0001237E"/>
    <w:rsid w:val="00015F49"/>
    <w:rsid w:val="000274A5"/>
    <w:rsid w:val="00031A3E"/>
    <w:rsid w:val="00032382"/>
    <w:rsid w:val="000361AF"/>
    <w:rsid w:val="00036E52"/>
    <w:rsid w:val="00041D95"/>
    <w:rsid w:val="00043AD9"/>
    <w:rsid w:val="000446E2"/>
    <w:rsid w:val="00044B02"/>
    <w:rsid w:val="00045D8F"/>
    <w:rsid w:val="000515B4"/>
    <w:rsid w:val="00053351"/>
    <w:rsid w:val="000556F7"/>
    <w:rsid w:val="0005751B"/>
    <w:rsid w:val="00062F0A"/>
    <w:rsid w:val="00063206"/>
    <w:rsid w:val="00065402"/>
    <w:rsid w:val="00066D3C"/>
    <w:rsid w:val="00072A48"/>
    <w:rsid w:val="00073678"/>
    <w:rsid w:val="00073B87"/>
    <w:rsid w:val="00074B25"/>
    <w:rsid w:val="00075A4D"/>
    <w:rsid w:val="0007667F"/>
    <w:rsid w:val="00081A37"/>
    <w:rsid w:val="00083486"/>
    <w:rsid w:val="0008438E"/>
    <w:rsid w:val="00086183"/>
    <w:rsid w:val="0009264F"/>
    <w:rsid w:val="00096D9A"/>
    <w:rsid w:val="000A3392"/>
    <w:rsid w:val="000A3B65"/>
    <w:rsid w:val="000B2100"/>
    <w:rsid w:val="000B27E0"/>
    <w:rsid w:val="000B3958"/>
    <w:rsid w:val="000B5B21"/>
    <w:rsid w:val="000B5D1C"/>
    <w:rsid w:val="000C077A"/>
    <w:rsid w:val="000C1728"/>
    <w:rsid w:val="000C2D7A"/>
    <w:rsid w:val="000C3766"/>
    <w:rsid w:val="000C38D6"/>
    <w:rsid w:val="000C5263"/>
    <w:rsid w:val="000C5A38"/>
    <w:rsid w:val="000C6285"/>
    <w:rsid w:val="000D1ED0"/>
    <w:rsid w:val="000D3A11"/>
    <w:rsid w:val="000D79B4"/>
    <w:rsid w:val="000E0F0B"/>
    <w:rsid w:val="000E1B6D"/>
    <w:rsid w:val="000E5412"/>
    <w:rsid w:val="000F02C5"/>
    <w:rsid w:val="000F2E0A"/>
    <w:rsid w:val="000F5684"/>
    <w:rsid w:val="00102124"/>
    <w:rsid w:val="00102AF6"/>
    <w:rsid w:val="00103BE0"/>
    <w:rsid w:val="001056A3"/>
    <w:rsid w:val="00110068"/>
    <w:rsid w:val="00114438"/>
    <w:rsid w:val="00116D7E"/>
    <w:rsid w:val="00120BE8"/>
    <w:rsid w:val="0012226A"/>
    <w:rsid w:val="0012359D"/>
    <w:rsid w:val="00131BEB"/>
    <w:rsid w:val="001369D8"/>
    <w:rsid w:val="00136FE5"/>
    <w:rsid w:val="001378FE"/>
    <w:rsid w:val="00144D21"/>
    <w:rsid w:val="0015072B"/>
    <w:rsid w:val="0015271A"/>
    <w:rsid w:val="00154627"/>
    <w:rsid w:val="00154F13"/>
    <w:rsid w:val="001574A0"/>
    <w:rsid w:val="00160600"/>
    <w:rsid w:val="001621A7"/>
    <w:rsid w:val="00163665"/>
    <w:rsid w:val="00164414"/>
    <w:rsid w:val="001649B8"/>
    <w:rsid w:val="001666BC"/>
    <w:rsid w:val="00175693"/>
    <w:rsid w:val="0018105C"/>
    <w:rsid w:val="00182AF5"/>
    <w:rsid w:val="00183D8A"/>
    <w:rsid w:val="00185D78"/>
    <w:rsid w:val="00190534"/>
    <w:rsid w:val="00190E51"/>
    <w:rsid w:val="001911D5"/>
    <w:rsid w:val="001942B2"/>
    <w:rsid w:val="00196844"/>
    <w:rsid w:val="00197F37"/>
    <w:rsid w:val="001A4DE9"/>
    <w:rsid w:val="001A514B"/>
    <w:rsid w:val="001A6852"/>
    <w:rsid w:val="001B1204"/>
    <w:rsid w:val="001B27EF"/>
    <w:rsid w:val="001B2CFD"/>
    <w:rsid w:val="001B548F"/>
    <w:rsid w:val="001C3159"/>
    <w:rsid w:val="001C3EEE"/>
    <w:rsid w:val="001C47EF"/>
    <w:rsid w:val="001C703C"/>
    <w:rsid w:val="001D04A6"/>
    <w:rsid w:val="001D1C80"/>
    <w:rsid w:val="001D2E06"/>
    <w:rsid w:val="001E137C"/>
    <w:rsid w:val="001E182A"/>
    <w:rsid w:val="001E1F6C"/>
    <w:rsid w:val="001E2591"/>
    <w:rsid w:val="001F59D4"/>
    <w:rsid w:val="001F7B86"/>
    <w:rsid w:val="00200382"/>
    <w:rsid w:val="002003BB"/>
    <w:rsid w:val="0020354F"/>
    <w:rsid w:val="0020591B"/>
    <w:rsid w:val="00207260"/>
    <w:rsid w:val="002133B0"/>
    <w:rsid w:val="00215A7A"/>
    <w:rsid w:val="00216B28"/>
    <w:rsid w:val="00216E27"/>
    <w:rsid w:val="00220A4E"/>
    <w:rsid w:val="002210D1"/>
    <w:rsid w:val="00223B84"/>
    <w:rsid w:val="00224C2F"/>
    <w:rsid w:val="0023449E"/>
    <w:rsid w:val="002349C7"/>
    <w:rsid w:val="00236225"/>
    <w:rsid w:val="002367D7"/>
    <w:rsid w:val="002374CE"/>
    <w:rsid w:val="002427DF"/>
    <w:rsid w:val="00244BF5"/>
    <w:rsid w:val="00244C6C"/>
    <w:rsid w:val="00245C45"/>
    <w:rsid w:val="002505EF"/>
    <w:rsid w:val="00252B9D"/>
    <w:rsid w:val="00253BAE"/>
    <w:rsid w:val="002565EB"/>
    <w:rsid w:val="00256D5F"/>
    <w:rsid w:val="0026680E"/>
    <w:rsid w:val="002712E4"/>
    <w:rsid w:val="002726F0"/>
    <w:rsid w:val="0027702B"/>
    <w:rsid w:val="00280628"/>
    <w:rsid w:val="00283B55"/>
    <w:rsid w:val="002842BA"/>
    <w:rsid w:val="00287FA9"/>
    <w:rsid w:val="002908AF"/>
    <w:rsid w:val="0029232F"/>
    <w:rsid w:val="00292FC0"/>
    <w:rsid w:val="002A4945"/>
    <w:rsid w:val="002A6A8F"/>
    <w:rsid w:val="002B1E07"/>
    <w:rsid w:val="002B617A"/>
    <w:rsid w:val="002B69F7"/>
    <w:rsid w:val="002C111E"/>
    <w:rsid w:val="002C16B4"/>
    <w:rsid w:val="002C187B"/>
    <w:rsid w:val="002C66F8"/>
    <w:rsid w:val="002D4580"/>
    <w:rsid w:val="002D5C6E"/>
    <w:rsid w:val="002D727D"/>
    <w:rsid w:val="002D7E46"/>
    <w:rsid w:val="002E0044"/>
    <w:rsid w:val="002E2907"/>
    <w:rsid w:val="002E35A2"/>
    <w:rsid w:val="002E3605"/>
    <w:rsid w:val="002F15ED"/>
    <w:rsid w:val="002F7ECD"/>
    <w:rsid w:val="00302FF2"/>
    <w:rsid w:val="00313A19"/>
    <w:rsid w:val="003141A4"/>
    <w:rsid w:val="0031551A"/>
    <w:rsid w:val="0032224D"/>
    <w:rsid w:val="003235CA"/>
    <w:rsid w:val="003246C4"/>
    <w:rsid w:val="003274CE"/>
    <w:rsid w:val="003323AF"/>
    <w:rsid w:val="00340DBC"/>
    <w:rsid w:val="003420C5"/>
    <w:rsid w:val="00343CAC"/>
    <w:rsid w:val="003444A9"/>
    <w:rsid w:val="0034479C"/>
    <w:rsid w:val="00344ABE"/>
    <w:rsid w:val="00345A96"/>
    <w:rsid w:val="00346912"/>
    <w:rsid w:val="00351722"/>
    <w:rsid w:val="0035284A"/>
    <w:rsid w:val="00353889"/>
    <w:rsid w:val="0035423F"/>
    <w:rsid w:val="003550C6"/>
    <w:rsid w:val="00357811"/>
    <w:rsid w:val="00365E72"/>
    <w:rsid w:val="00370363"/>
    <w:rsid w:val="00370875"/>
    <w:rsid w:val="00373B8A"/>
    <w:rsid w:val="00374279"/>
    <w:rsid w:val="0037485F"/>
    <w:rsid w:val="003771FD"/>
    <w:rsid w:val="00382492"/>
    <w:rsid w:val="00387E52"/>
    <w:rsid w:val="0039055C"/>
    <w:rsid w:val="00395C63"/>
    <w:rsid w:val="00396B93"/>
    <w:rsid w:val="003A0033"/>
    <w:rsid w:val="003A0777"/>
    <w:rsid w:val="003A0BA9"/>
    <w:rsid w:val="003A170E"/>
    <w:rsid w:val="003A349F"/>
    <w:rsid w:val="003A450D"/>
    <w:rsid w:val="003A5DEE"/>
    <w:rsid w:val="003B2862"/>
    <w:rsid w:val="003B6451"/>
    <w:rsid w:val="003B7D7C"/>
    <w:rsid w:val="003C38F5"/>
    <w:rsid w:val="003C3EC6"/>
    <w:rsid w:val="003D1076"/>
    <w:rsid w:val="003D2DEA"/>
    <w:rsid w:val="003D6BBD"/>
    <w:rsid w:val="003E1050"/>
    <w:rsid w:val="003E127F"/>
    <w:rsid w:val="003E2065"/>
    <w:rsid w:val="003E5FCC"/>
    <w:rsid w:val="003F2EF4"/>
    <w:rsid w:val="00405C83"/>
    <w:rsid w:val="00405D56"/>
    <w:rsid w:val="00411AA1"/>
    <w:rsid w:val="00412124"/>
    <w:rsid w:val="004305CE"/>
    <w:rsid w:val="004338B3"/>
    <w:rsid w:val="00433C48"/>
    <w:rsid w:val="004354AC"/>
    <w:rsid w:val="00437814"/>
    <w:rsid w:val="00440262"/>
    <w:rsid w:val="00451F92"/>
    <w:rsid w:val="004533B7"/>
    <w:rsid w:val="00453D36"/>
    <w:rsid w:val="0045664B"/>
    <w:rsid w:val="0045696E"/>
    <w:rsid w:val="00456FA7"/>
    <w:rsid w:val="00461E65"/>
    <w:rsid w:val="0046215D"/>
    <w:rsid w:val="00463261"/>
    <w:rsid w:val="00463FFB"/>
    <w:rsid w:val="004662B2"/>
    <w:rsid w:val="00466E32"/>
    <w:rsid w:val="0047406B"/>
    <w:rsid w:val="00482263"/>
    <w:rsid w:val="00484342"/>
    <w:rsid w:val="00485E89"/>
    <w:rsid w:val="00493FFA"/>
    <w:rsid w:val="0049609C"/>
    <w:rsid w:val="00496732"/>
    <w:rsid w:val="004A0A34"/>
    <w:rsid w:val="004A1965"/>
    <w:rsid w:val="004A1E8A"/>
    <w:rsid w:val="004A2246"/>
    <w:rsid w:val="004A24E7"/>
    <w:rsid w:val="004A25B3"/>
    <w:rsid w:val="004A43A3"/>
    <w:rsid w:val="004A4634"/>
    <w:rsid w:val="004A61FF"/>
    <w:rsid w:val="004A7CB8"/>
    <w:rsid w:val="004B2CC2"/>
    <w:rsid w:val="004B30BD"/>
    <w:rsid w:val="004B54FE"/>
    <w:rsid w:val="004B5819"/>
    <w:rsid w:val="004D0DD1"/>
    <w:rsid w:val="004D2835"/>
    <w:rsid w:val="004D2E69"/>
    <w:rsid w:val="004D33EB"/>
    <w:rsid w:val="004D3576"/>
    <w:rsid w:val="004D42DC"/>
    <w:rsid w:val="004E367E"/>
    <w:rsid w:val="004E4ED2"/>
    <w:rsid w:val="004E5499"/>
    <w:rsid w:val="004E77D3"/>
    <w:rsid w:val="004F5466"/>
    <w:rsid w:val="004F58CC"/>
    <w:rsid w:val="005066F3"/>
    <w:rsid w:val="00507475"/>
    <w:rsid w:val="005075FC"/>
    <w:rsid w:val="005077E8"/>
    <w:rsid w:val="0051001C"/>
    <w:rsid w:val="00510BA8"/>
    <w:rsid w:val="00511438"/>
    <w:rsid w:val="00511FFC"/>
    <w:rsid w:val="0051252F"/>
    <w:rsid w:val="00520592"/>
    <w:rsid w:val="00520B37"/>
    <w:rsid w:val="00522E7F"/>
    <w:rsid w:val="005240A7"/>
    <w:rsid w:val="00524A4D"/>
    <w:rsid w:val="00525799"/>
    <w:rsid w:val="005273E5"/>
    <w:rsid w:val="0053423C"/>
    <w:rsid w:val="00536E3E"/>
    <w:rsid w:val="005429ED"/>
    <w:rsid w:val="005531CE"/>
    <w:rsid w:val="00557F4D"/>
    <w:rsid w:val="00561906"/>
    <w:rsid w:val="005645A5"/>
    <w:rsid w:val="00564664"/>
    <w:rsid w:val="00567C5F"/>
    <w:rsid w:val="00570201"/>
    <w:rsid w:val="005766D4"/>
    <w:rsid w:val="0058637D"/>
    <w:rsid w:val="00587316"/>
    <w:rsid w:val="0058793D"/>
    <w:rsid w:val="00587EBA"/>
    <w:rsid w:val="00590D7F"/>
    <w:rsid w:val="00594975"/>
    <w:rsid w:val="005A0BE2"/>
    <w:rsid w:val="005A1317"/>
    <w:rsid w:val="005A2CC8"/>
    <w:rsid w:val="005A3D29"/>
    <w:rsid w:val="005A4F5E"/>
    <w:rsid w:val="005A65E1"/>
    <w:rsid w:val="005B0EC3"/>
    <w:rsid w:val="005B5819"/>
    <w:rsid w:val="005B6A26"/>
    <w:rsid w:val="005C086D"/>
    <w:rsid w:val="005C2B7C"/>
    <w:rsid w:val="005C5DEF"/>
    <w:rsid w:val="005D31CC"/>
    <w:rsid w:val="005E0836"/>
    <w:rsid w:val="005F3817"/>
    <w:rsid w:val="005F7E56"/>
    <w:rsid w:val="00605D06"/>
    <w:rsid w:val="0060671D"/>
    <w:rsid w:val="00607855"/>
    <w:rsid w:val="00610A63"/>
    <w:rsid w:val="00612E8A"/>
    <w:rsid w:val="0063047F"/>
    <w:rsid w:val="00630B5F"/>
    <w:rsid w:val="006364E2"/>
    <w:rsid w:val="0063708B"/>
    <w:rsid w:val="006411CC"/>
    <w:rsid w:val="00645B78"/>
    <w:rsid w:val="0064621F"/>
    <w:rsid w:val="00647CB7"/>
    <w:rsid w:val="00650F2E"/>
    <w:rsid w:val="00651215"/>
    <w:rsid w:val="0065126B"/>
    <w:rsid w:val="00660C53"/>
    <w:rsid w:val="00661BE0"/>
    <w:rsid w:val="00662190"/>
    <w:rsid w:val="006639E8"/>
    <w:rsid w:val="006726D4"/>
    <w:rsid w:val="00673C86"/>
    <w:rsid w:val="00675518"/>
    <w:rsid w:val="0067783D"/>
    <w:rsid w:val="00684DFC"/>
    <w:rsid w:val="00686DE2"/>
    <w:rsid w:val="00687726"/>
    <w:rsid w:val="00690601"/>
    <w:rsid w:val="006A1EA5"/>
    <w:rsid w:val="006A3EA0"/>
    <w:rsid w:val="006A423C"/>
    <w:rsid w:val="006A7A0F"/>
    <w:rsid w:val="006B0C64"/>
    <w:rsid w:val="006B3FA1"/>
    <w:rsid w:val="006C01A4"/>
    <w:rsid w:val="006C0852"/>
    <w:rsid w:val="006C2E0B"/>
    <w:rsid w:val="006C3413"/>
    <w:rsid w:val="006C56AC"/>
    <w:rsid w:val="006C710C"/>
    <w:rsid w:val="006C7531"/>
    <w:rsid w:val="006D0DD2"/>
    <w:rsid w:val="006D25C9"/>
    <w:rsid w:val="006D26D2"/>
    <w:rsid w:val="006D6884"/>
    <w:rsid w:val="006E08A3"/>
    <w:rsid w:val="006E665B"/>
    <w:rsid w:val="006F0505"/>
    <w:rsid w:val="006F2815"/>
    <w:rsid w:val="007002C0"/>
    <w:rsid w:val="00700F54"/>
    <w:rsid w:val="007133A6"/>
    <w:rsid w:val="007203F7"/>
    <w:rsid w:val="00721F5D"/>
    <w:rsid w:val="00722621"/>
    <w:rsid w:val="007231DB"/>
    <w:rsid w:val="00726574"/>
    <w:rsid w:val="007333DA"/>
    <w:rsid w:val="00736C4B"/>
    <w:rsid w:val="0074155D"/>
    <w:rsid w:val="007462EA"/>
    <w:rsid w:val="00747B87"/>
    <w:rsid w:val="00750737"/>
    <w:rsid w:val="00752919"/>
    <w:rsid w:val="00753269"/>
    <w:rsid w:val="007605A3"/>
    <w:rsid w:val="00760F17"/>
    <w:rsid w:val="00762D1B"/>
    <w:rsid w:val="0076309B"/>
    <w:rsid w:val="00764D18"/>
    <w:rsid w:val="00766906"/>
    <w:rsid w:val="0076698E"/>
    <w:rsid w:val="00767C2F"/>
    <w:rsid w:val="00781F2A"/>
    <w:rsid w:val="00784551"/>
    <w:rsid w:val="00784FE5"/>
    <w:rsid w:val="00786169"/>
    <w:rsid w:val="00787976"/>
    <w:rsid w:val="007911F5"/>
    <w:rsid w:val="00793C01"/>
    <w:rsid w:val="00793E83"/>
    <w:rsid w:val="0079462E"/>
    <w:rsid w:val="00797FF2"/>
    <w:rsid w:val="007A0C11"/>
    <w:rsid w:val="007A34F7"/>
    <w:rsid w:val="007A5B53"/>
    <w:rsid w:val="007A6569"/>
    <w:rsid w:val="007A67D3"/>
    <w:rsid w:val="007B0B0A"/>
    <w:rsid w:val="007B7C8A"/>
    <w:rsid w:val="007D0301"/>
    <w:rsid w:val="007D1972"/>
    <w:rsid w:val="007D3DFC"/>
    <w:rsid w:val="007D50E8"/>
    <w:rsid w:val="007D56AE"/>
    <w:rsid w:val="007E1A97"/>
    <w:rsid w:val="007E1F2C"/>
    <w:rsid w:val="007E2163"/>
    <w:rsid w:val="007E6B2B"/>
    <w:rsid w:val="007E780A"/>
    <w:rsid w:val="007F05AF"/>
    <w:rsid w:val="007F0CEA"/>
    <w:rsid w:val="007F120D"/>
    <w:rsid w:val="007F262B"/>
    <w:rsid w:val="007F6EE7"/>
    <w:rsid w:val="007F74CB"/>
    <w:rsid w:val="008017A7"/>
    <w:rsid w:val="00805F76"/>
    <w:rsid w:val="00806833"/>
    <w:rsid w:val="008118C5"/>
    <w:rsid w:val="00812688"/>
    <w:rsid w:val="00812A3E"/>
    <w:rsid w:val="00814F93"/>
    <w:rsid w:val="00822B2F"/>
    <w:rsid w:val="00831609"/>
    <w:rsid w:val="00833EA0"/>
    <w:rsid w:val="0083410F"/>
    <w:rsid w:val="00834C84"/>
    <w:rsid w:val="00837434"/>
    <w:rsid w:val="00842C87"/>
    <w:rsid w:val="00845AF9"/>
    <w:rsid w:val="00846440"/>
    <w:rsid w:val="0085278D"/>
    <w:rsid w:val="00852FB0"/>
    <w:rsid w:val="0085601E"/>
    <w:rsid w:val="00861A10"/>
    <w:rsid w:val="008645CC"/>
    <w:rsid w:val="008655D8"/>
    <w:rsid w:val="008658C2"/>
    <w:rsid w:val="0086721E"/>
    <w:rsid w:val="008706AC"/>
    <w:rsid w:val="0087357F"/>
    <w:rsid w:val="008769E3"/>
    <w:rsid w:val="00883874"/>
    <w:rsid w:val="00883F25"/>
    <w:rsid w:val="0088668A"/>
    <w:rsid w:val="00887358"/>
    <w:rsid w:val="0089077C"/>
    <w:rsid w:val="00890BA9"/>
    <w:rsid w:val="00892E20"/>
    <w:rsid w:val="00895209"/>
    <w:rsid w:val="00897EE5"/>
    <w:rsid w:val="008A27E6"/>
    <w:rsid w:val="008A31B3"/>
    <w:rsid w:val="008A3527"/>
    <w:rsid w:val="008A7BC0"/>
    <w:rsid w:val="008B0A90"/>
    <w:rsid w:val="008B31C1"/>
    <w:rsid w:val="008B4D01"/>
    <w:rsid w:val="008B7205"/>
    <w:rsid w:val="008C45F6"/>
    <w:rsid w:val="008C56CB"/>
    <w:rsid w:val="008C59D1"/>
    <w:rsid w:val="008C63B2"/>
    <w:rsid w:val="008D035F"/>
    <w:rsid w:val="008D6FF2"/>
    <w:rsid w:val="008E18D1"/>
    <w:rsid w:val="008E1991"/>
    <w:rsid w:val="008F0ED9"/>
    <w:rsid w:val="008F2420"/>
    <w:rsid w:val="00900F32"/>
    <w:rsid w:val="009134A7"/>
    <w:rsid w:val="00917886"/>
    <w:rsid w:val="00920E0F"/>
    <w:rsid w:val="009213D0"/>
    <w:rsid w:val="00922781"/>
    <w:rsid w:val="0093346C"/>
    <w:rsid w:val="00933BDA"/>
    <w:rsid w:val="00935B82"/>
    <w:rsid w:val="00937F11"/>
    <w:rsid w:val="00941B3F"/>
    <w:rsid w:val="0094219A"/>
    <w:rsid w:val="009456A8"/>
    <w:rsid w:val="00945954"/>
    <w:rsid w:val="009540B4"/>
    <w:rsid w:val="00960B19"/>
    <w:rsid w:val="00963F98"/>
    <w:rsid w:val="00965B51"/>
    <w:rsid w:val="00966EAA"/>
    <w:rsid w:val="00970B81"/>
    <w:rsid w:val="00971796"/>
    <w:rsid w:val="00972A29"/>
    <w:rsid w:val="009732B2"/>
    <w:rsid w:val="009736F2"/>
    <w:rsid w:val="009737F7"/>
    <w:rsid w:val="00974C0F"/>
    <w:rsid w:val="009801B4"/>
    <w:rsid w:val="00981229"/>
    <w:rsid w:val="00981850"/>
    <w:rsid w:val="0098438B"/>
    <w:rsid w:val="009846A4"/>
    <w:rsid w:val="00984E3E"/>
    <w:rsid w:val="00985E1D"/>
    <w:rsid w:val="00986939"/>
    <w:rsid w:val="00986F99"/>
    <w:rsid w:val="00987CCF"/>
    <w:rsid w:val="009908A4"/>
    <w:rsid w:val="00990FDE"/>
    <w:rsid w:val="0099304E"/>
    <w:rsid w:val="0099317D"/>
    <w:rsid w:val="00996FD2"/>
    <w:rsid w:val="009974EE"/>
    <w:rsid w:val="009A2C13"/>
    <w:rsid w:val="009A3DEF"/>
    <w:rsid w:val="009B3DEB"/>
    <w:rsid w:val="009B4608"/>
    <w:rsid w:val="009C06DA"/>
    <w:rsid w:val="009C0E53"/>
    <w:rsid w:val="009C5150"/>
    <w:rsid w:val="009D1458"/>
    <w:rsid w:val="009D2596"/>
    <w:rsid w:val="009E07DF"/>
    <w:rsid w:val="009E09FE"/>
    <w:rsid w:val="009E28DA"/>
    <w:rsid w:val="009E339C"/>
    <w:rsid w:val="009E6509"/>
    <w:rsid w:val="009E7CDC"/>
    <w:rsid w:val="009F0304"/>
    <w:rsid w:val="009F1559"/>
    <w:rsid w:val="009F32BB"/>
    <w:rsid w:val="009F70B6"/>
    <w:rsid w:val="00A033C5"/>
    <w:rsid w:val="00A03F96"/>
    <w:rsid w:val="00A04659"/>
    <w:rsid w:val="00A04A22"/>
    <w:rsid w:val="00A04E93"/>
    <w:rsid w:val="00A1082F"/>
    <w:rsid w:val="00A10B20"/>
    <w:rsid w:val="00A113DA"/>
    <w:rsid w:val="00A13830"/>
    <w:rsid w:val="00A16986"/>
    <w:rsid w:val="00A20855"/>
    <w:rsid w:val="00A23DC3"/>
    <w:rsid w:val="00A2561B"/>
    <w:rsid w:val="00A30569"/>
    <w:rsid w:val="00A31F7A"/>
    <w:rsid w:val="00A33D18"/>
    <w:rsid w:val="00A34741"/>
    <w:rsid w:val="00A362D8"/>
    <w:rsid w:val="00A36CE9"/>
    <w:rsid w:val="00A510D0"/>
    <w:rsid w:val="00A513FC"/>
    <w:rsid w:val="00A530A9"/>
    <w:rsid w:val="00A53F2D"/>
    <w:rsid w:val="00A568F7"/>
    <w:rsid w:val="00A60BCF"/>
    <w:rsid w:val="00A66F2A"/>
    <w:rsid w:val="00A73267"/>
    <w:rsid w:val="00A81323"/>
    <w:rsid w:val="00A827D9"/>
    <w:rsid w:val="00A83D3E"/>
    <w:rsid w:val="00A843F0"/>
    <w:rsid w:val="00A87104"/>
    <w:rsid w:val="00AA1D4D"/>
    <w:rsid w:val="00AA5F08"/>
    <w:rsid w:val="00AA65CE"/>
    <w:rsid w:val="00AC7521"/>
    <w:rsid w:val="00AD03B7"/>
    <w:rsid w:val="00AD6C66"/>
    <w:rsid w:val="00AD6EDA"/>
    <w:rsid w:val="00AD704E"/>
    <w:rsid w:val="00AE10FF"/>
    <w:rsid w:val="00AE39FF"/>
    <w:rsid w:val="00AE44C4"/>
    <w:rsid w:val="00AE6E86"/>
    <w:rsid w:val="00AE706E"/>
    <w:rsid w:val="00AF1ED8"/>
    <w:rsid w:val="00AF35E3"/>
    <w:rsid w:val="00AF4E3A"/>
    <w:rsid w:val="00AF57E3"/>
    <w:rsid w:val="00AF71E7"/>
    <w:rsid w:val="00AF7FD7"/>
    <w:rsid w:val="00B02814"/>
    <w:rsid w:val="00B064C3"/>
    <w:rsid w:val="00B24860"/>
    <w:rsid w:val="00B24B39"/>
    <w:rsid w:val="00B263EF"/>
    <w:rsid w:val="00B27B13"/>
    <w:rsid w:val="00B31C21"/>
    <w:rsid w:val="00B32FB5"/>
    <w:rsid w:val="00B34B91"/>
    <w:rsid w:val="00B365EA"/>
    <w:rsid w:val="00B371D2"/>
    <w:rsid w:val="00B37E8E"/>
    <w:rsid w:val="00B433FE"/>
    <w:rsid w:val="00B43AA7"/>
    <w:rsid w:val="00B45DF4"/>
    <w:rsid w:val="00B477B3"/>
    <w:rsid w:val="00B500B7"/>
    <w:rsid w:val="00B50477"/>
    <w:rsid w:val="00B52CF6"/>
    <w:rsid w:val="00B570D8"/>
    <w:rsid w:val="00B57B92"/>
    <w:rsid w:val="00B6479F"/>
    <w:rsid w:val="00B66A5D"/>
    <w:rsid w:val="00B70DA0"/>
    <w:rsid w:val="00B71B65"/>
    <w:rsid w:val="00B74927"/>
    <w:rsid w:val="00B77A00"/>
    <w:rsid w:val="00B808BF"/>
    <w:rsid w:val="00B81B06"/>
    <w:rsid w:val="00B836B6"/>
    <w:rsid w:val="00B85712"/>
    <w:rsid w:val="00B90B81"/>
    <w:rsid w:val="00B9422A"/>
    <w:rsid w:val="00B94748"/>
    <w:rsid w:val="00B953FD"/>
    <w:rsid w:val="00BA573C"/>
    <w:rsid w:val="00BA74CC"/>
    <w:rsid w:val="00BB0163"/>
    <w:rsid w:val="00BB28B8"/>
    <w:rsid w:val="00BB4993"/>
    <w:rsid w:val="00BB6CDF"/>
    <w:rsid w:val="00BC0DFE"/>
    <w:rsid w:val="00BC0E18"/>
    <w:rsid w:val="00BC4DF9"/>
    <w:rsid w:val="00BC794B"/>
    <w:rsid w:val="00BD2480"/>
    <w:rsid w:val="00BD4449"/>
    <w:rsid w:val="00BD4BFE"/>
    <w:rsid w:val="00BD6D2B"/>
    <w:rsid w:val="00BD77D9"/>
    <w:rsid w:val="00BE0ABA"/>
    <w:rsid w:val="00BE1850"/>
    <w:rsid w:val="00BE1CFF"/>
    <w:rsid w:val="00BE27E2"/>
    <w:rsid w:val="00BE6695"/>
    <w:rsid w:val="00BF059C"/>
    <w:rsid w:val="00BF7BB6"/>
    <w:rsid w:val="00C02B90"/>
    <w:rsid w:val="00C072A6"/>
    <w:rsid w:val="00C12C27"/>
    <w:rsid w:val="00C12C7D"/>
    <w:rsid w:val="00C1460F"/>
    <w:rsid w:val="00C23440"/>
    <w:rsid w:val="00C24D67"/>
    <w:rsid w:val="00C257FA"/>
    <w:rsid w:val="00C27E83"/>
    <w:rsid w:val="00C32382"/>
    <w:rsid w:val="00C33F43"/>
    <w:rsid w:val="00C34660"/>
    <w:rsid w:val="00C37A5F"/>
    <w:rsid w:val="00C41A1A"/>
    <w:rsid w:val="00C42246"/>
    <w:rsid w:val="00C43455"/>
    <w:rsid w:val="00C47924"/>
    <w:rsid w:val="00C52465"/>
    <w:rsid w:val="00C53A17"/>
    <w:rsid w:val="00C54DA1"/>
    <w:rsid w:val="00C552C6"/>
    <w:rsid w:val="00C570A2"/>
    <w:rsid w:val="00C578FC"/>
    <w:rsid w:val="00C61B67"/>
    <w:rsid w:val="00C636E2"/>
    <w:rsid w:val="00C6393B"/>
    <w:rsid w:val="00C63EC9"/>
    <w:rsid w:val="00C65E38"/>
    <w:rsid w:val="00C67A9F"/>
    <w:rsid w:val="00C7030A"/>
    <w:rsid w:val="00C71383"/>
    <w:rsid w:val="00C73BF2"/>
    <w:rsid w:val="00C73E90"/>
    <w:rsid w:val="00C77BFA"/>
    <w:rsid w:val="00C82DBB"/>
    <w:rsid w:val="00C9120B"/>
    <w:rsid w:val="00C91446"/>
    <w:rsid w:val="00C9190C"/>
    <w:rsid w:val="00C93518"/>
    <w:rsid w:val="00C93EBB"/>
    <w:rsid w:val="00C940AA"/>
    <w:rsid w:val="00C96AA5"/>
    <w:rsid w:val="00C97688"/>
    <w:rsid w:val="00CA0134"/>
    <w:rsid w:val="00CA3296"/>
    <w:rsid w:val="00CA529B"/>
    <w:rsid w:val="00CA7EB3"/>
    <w:rsid w:val="00CB2EAA"/>
    <w:rsid w:val="00CB30F8"/>
    <w:rsid w:val="00CB3480"/>
    <w:rsid w:val="00CB3774"/>
    <w:rsid w:val="00CB38A7"/>
    <w:rsid w:val="00CC0D78"/>
    <w:rsid w:val="00CC10D1"/>
    <w:rsid w:val="00CC4E36"/>
    <w:rsid w:val="00CC511D"/>
    <w:rsid w:val="00CC725C"/>
    <w:rsid w:val="00CD5251"/>
    <w:rsid w:val="00CD7DD0"/>
    <w:rsid w:val="00CE1D3D"/>
    <w:rsid w:val="00CE4C30"/>
    <w:rsid w:val="00CE4F03"/>
    <w:rsid w:val="00CE5D35"/>
    <w:rsid w:val="00CE5DA2"/>
    <w:rsid w:val="00CE78B6"/>
    <w:rsid w:val="00CF1D2C"/>
    <w:rsid w:val="00CF300D"/>
    <w:rsid w:val="00CF33C2"/>
    <w:rsid w:val="00CF5B1D"/>
    <w:rsid w:val="00CF76CD"/>
    <w:rsid w:val="00D10717"/>
    <w:rsid w:val="00D16A3D"/>
    <w:rsid w:val="00D23EB4"/>
    <w:rsid w:val="00D2643A"/>
    <w:rsid w:val="00D26FC0"/>
    <w:rsid w:val="00D32158"/>
    <w:rsid w:val="00D33701"/>
    <w:rsid w:val="00D34826"/>
    <w:rsid w:val="00D403D7"/>
    <w:rsid w:val="00D4117A"/>
    <w:rsid w:val="00D41B19"/>
    <w:rsid w:val="00D41CA7"/>
    <w:rsid w:val="00D442A3"/>
    <w:rsid w:val="00D468B1"/>
    <w:rsid w:val="00D473FF"/>
    <w:rsid w:val="00D4771E"/>
    <w:rsid w:val="00D51434"/>
    <w:rsid w:val="00D544EF"/>
    <w:rsid w:val="00D62C32"/>
    <w:rsid w:val="00D7089C"/>
    <w:rsid w:val="00D71872"/>
    <w:rsid w:val="00D7214B"/>
    <w:rsid w:val="00D81058"/>
    <w:rsid w:val="00D87007"/>
    <w:rsid w:val="00D9015E"/>
    <w:rsid w:val="00D92968"/>
    <w:rsid w:val="00D938B9"/>
    <w:rsid w:val="00D95748"/>
    <w:rsid w:val="00D97607"/>
    <w:rsid w:val="00DA7220"/>
    <w:rsid w:val="00DB1A2C"/>
    <w:rsid w:val="00DB2202"/>
    <w:rsid w:val="00DB26ED"/>
    <w:rsid w:val="00DB3BDC"/>
    <w:rsid w:val="00DB50D7"/>
    <w:rsid w:val="00DB69A7"/>
    <w:rsid w:val="00DC2BC1"/>
    <w:rsid w:val="00DC434A"/>
    <w:rsid w:val="00DD19EA"/>
    <w:rsid w:val="00DD299C"/>
    <w:rsid w:val="00DD42AD"/>
    <w:rsid w:val="00DD43BE"/>
    <w:rsid w:val="00DD4582"/>
    <w:rsid w:val="00DD561D"/>
    <w:rsid w:val="00DD5776"/>
    <w:rsid w:val="00DD6622"/>
    <w:rsid w:val="00DD7DCA"/>
    <w:rsid w:val="00DE2101"/>
    <w:rsid w:val="00DF1214"/>
    <w:rsid w:val="00DF37CA"/>
    <w:rsid w:val="00DF4DD1"/>
    <w:rsid w:val="00E03833"/>
    <w:rsid w:val="00E04E5F"/>
    <w:rsid w:val="00E10644"/>
    <w:rsid w:val="00E16C61"/>
    <w:rsid w:val="00E16FD0"/>
    <w:rsid w:val="00E212EC"/>
    <w:rsid w:val="00E247F7"/>
    <w:rsid w:val="00E24B91"/>
    <w:rsid w:val="00E312FA"/>
    <w:rsid w:val="00E3486F"/>
    <w:rsid w:val="00E3593B"/>
    <w:rsid w:val="00E37E1D"/>
    <w:rsid w:val="00E412BB"/>
    <w:rsid w:val="00E41387"/>
    <w:rsid w:val="00E43E22"/>
    <w:rsid w:val="00E47AEA"/>
    <w:rsid w:val="00E61209"/>
    <w:rsid w:val="00E63185"/>
    <w:rsid w:val="00E641A6"/>
    <w:rsid w:val="00E6464E"/>
    <w:rsid w:val="00E65076"/>
    <w:rsid w:val="00E810C9"/>
    <w:rsid w:val="00E843AE"/>
    <w:rsid w:val="00E871E9"/>
    <w:rsid w:val="00E8795B"/>
    <w:rsid w:val="00E903D5"/>
    <w:rsid w:val="00E90A45"/>
    <w:rsid w:val="00E92B3D"/>
    <w:rsid w:val="00EA0EC3"/>
    <w:rsid w:val="00EA639A"/>
    <w:rsid w:val="00EB165E"/>
    <w:rsid w:val="00EB5792"/>
    <w:rsid w:val="00EB6487"/>
    <w:rsid w:val="00EB6A2C"/>
    <w:rsid w:val="00EC37AE"/>
    <w:rsid w:val="00EC66E9"/>
    <w:rsid w:val="00ED3D7E"/>
    <w:rsid w:val="00EE434C"/>
    <w:rsid w:val="00EE4764"/>
    <w:rsid w:val="00EE7A89"/>
    <w:rsid w:val="00EE7D9E"/>
    <w:rsid w:val="00EF0D51"/>
    <w:rsid w:val="00EF4C28"/>
    <w:rsid w:val="00F007ED"/>
    <w:rsid w:val="00F04DD5"/>
    <w:rsid w:val="00F07B51"/>
    <w:rsid w:val="00F12918"/>
    <w:rsid w:val="00F166DD"/>
    <w:rsid w:val="00F322D6"/>
    <w:rsid w:val="00F34743"/>
    <w:rsid w:val="00F351ED"/>
    <w:rsid w:val="00F358C1"/>
    <w:rsid w:val="00F37B50"/>
    <w:rsid w:val="00F40B32"/>
    <w:rsid w:val="00F41792"/>
    <w:rsid w:val="00F41A9E"/>
    <w:rsid w:val="00F43CE6"/>
    <w:rsid w:val="00F54597"/>
    <w:rsid w:val="00F54D6B"/>
    <w:rsid w:val="00F568C9"/>
    <w:rsid w:val="00F5701A"/>
    <w:rsid w:val="00F6027C"/>
    <w:rsid w:val="00F6563F"/>
    <w:rsid w:val="00F661FF"/>
    <w:rsid w:val="00F74F0B"/>
    <w:rsid w:val="00F753B5"/>
    <w:rsid w:val="00F83404"/>
    <w:rsid w:val="00F90A05"/>
    <w:rsid w:val="00F9108D"/>
    <w:rsid w:val="00F9467D"/>
    <w:rsid w:val="00F94C85"/>
    <w:rsid w:val="00F94E98"/>
    <w:rsid w:val="00F95AE9"/>
    <w:rsid w:val="00F97139"/>
    <w:rsid w:val="00F9729D"/>
    <w:rsid w:val="00FA11B2"/>
    <w:rsid w:val="00FA54FE"/>
    <w:rsid w:val="00FA685A"/>
    <w:rsid w:val="00FB04D3"/>
    <w:rsid w:val="00FB0C54"/>
    <w:rsid w:val="00FB0DB1"/>
    <w:rsid w:val="00FB1E53"/>
    <w:rsid w:val="00FB519E"/>
    <w:rsid w:val="00FB6B00"/>
    <w:rsid w:val="00FB7691"/>
    <w:rsid w:val="00FC2719"/>
    <w:rsid w:val="00FC4745"/>
    <w:rsid w:val="00FC600D"/>
    <w:rsid w:val="00FC651E"/>
    <w:rsid w:val="00FD0122"/>
    <w:rsid w:val="00FD7853"/>
    <w:rsid w:val="00FE0AA8"/>
    <w:rsid w:val="00FE2234"/>
    <w:rsid w:val="00FE446B"/>
    <w:rsid w:val="00FE4ACE"/>
    <w:rsid w:val="00FE5730"/>
    <w:rsid w:val="00FE6E87"/>
    <w:rsid w:val="00FF3D4F"/>
    <w:rsid w:val="00FF4CC9"/>
    <w:rsid w:val="00FF66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lsdException w:name="caption" w:uiPriority="35" w:qFormat="1"/>
    <w:lsdException w:name="footnote reference"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qFormat/>
    <w:rsid w:val="00DB50D7"/>
    <w:pPr>
      <w:tabs>
        <w:tab w:val="left" w:pos="8505"/>
      </w:tabs>
      <w:spacing w:before="240" w:line="360" w:lineRule="auto"/>
      <w:ind w:firstLine="284"/>
      <w:mirrorIndents/>
    </w:pPr>
    <w:rPr>
      <w:rFonts w:ascii="Cambria" w:hAnsi="Cambria"/>
      <w:sz w:val="24"/>
      <w:lang w:eastAsia="de-DE"/>
    </w:rPr>
  </w:style>
  <w:style w:type="paragraph" w:styleId="berschrift1">
    <w:name w:val="heading 1"/>
    <w:basedOn w:val="Standard"/>
    <w:next w:val="Standard"/>
    <w:link w:val="berschrift1Zchn"/>
    <w:autoRedefine/>
    <w:uiPriority w:val="9"/>
    <w:qFormat/>
    <w:rsid w:val="00EC37AE"/>
    <w:pPr>
      <w:numPr>
        <w:numId w:val="6"/>
      </w:numPr>
      <w:pBdr>
        <w:bottom w:val="single" w:sz="12" w:space="1" w:color="365F91" w:themeColor="accent1" w:themeShade="BF"/>
      </w:pBdr>
      <w:tabs>
        <w:tab w:val="clear" w:pos="8505"/>
        <w:tab w:val="left" w:pos="426"/>
      </w:tabs>
      <w:spacing w:before="600" w:after="80"/>
      <w:ind w:left="0" w:firstLine="0"/>
      <w:outlineLvl w:val="0"/>
    </w:pPr>
    <w:rPr>
      <w:rFonts w:ascii="Verdana" w:eastAsiaTheme="majorEastAsia" w:hAnsi="Verdana" w:cstheme="majorBidi"/>
      <w:b/>
      <w:bCs/>
      <w:color w:val="365F91" w:themeColor="accent1" w:themeShade="BF"/>
      <w:sz w:val="28"/>
      <w:szCs w:val="24"/>
    </w:rPr>
  </w:style>
  <w:style w:type="paragraph" w:styleId="berschrift2">
    <w:name w:val="heading 2"/>
    <w:basedOn w:val="Standard"/>
    <w:next w:val="Standard"/>
    <w:link w:val="berschrift2Zchn"/>
    <w:autoRedefine/>
    <w:uiPriority w:val="9"/>
    <w:unhideWhenUsed/>
    <w:qFormat/>
    <w:rsid w:val="00F007ED"/>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Cs w:val="24"/>
    </w:rPr>
  </w:style>
  <w:style w:type="paragraph" w:styleId="berschrift3">
    <w:name w:val="heading 3"/>
    <w:basedOn w:val="Standard"/>
    <w:next w:val="Standard"/>
    <w:link w:val="berschrift3Zchn"/>
    <w:autoRedefine/>
    <w:uiPriority w:val="9"/>
    <w:unhideWhenUsed/>
    <w:qFormat/>
    <w:rsid w:val="00F322D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Cs w:val="24"/>
    </w:rPr>
  </w:style>
  <w:style w:type="paragraph" w:styleId="berschrift4">
    <w:name w:val="heading 4"/>
    <w:basedOn w:val="Standard"/>
    <w:next w:val="Standard"/>
    <w:link w:val="berschrift4Zchn"/>
    <w:uiPriority w:val="9"/>
    <w:unhideWhenUsed/>
    <w:qFormat/>
    <w:rsid w:val="00185D7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Cs w:val="24"/>
    </w:rPr>
  </w:style>
  <w:style w:type="paragraph" w:styleId="berschrift5">
    <w:name w:val="heading 5"/>
    <w:basedOn w:val="Standard"/>
    <w:next w:val="Standard"/>
    <w:link w:val="berschrift5Zchn"/>
    <w:autoRedefine/>
    <w:uiPriority w:val="9"/>
    <w:unhideWhenUsed/>
    <w:qFormat/>
    <w:rsid w:val="00F43CE6"/>
    <w:pPr>
      <w:spacing w:before="200" w:after="80"/>
      <w:ind w:firstLine="0"/>
      <w:outlineLvl w:val="4"/>
    </w:pPr>
    <w:rPr>
      <w:rFonts w:asciiTheme="majorHAnsi" w:eastAsiaTheme="majorEastAsia" w:hAnsiTheme="majorHAnsi" w:cstheme="majorBidi"/>
      <w:b/>
      <w:color w:val="4F81BD" w:themeColor="accent1"/>
      <w:sz w:val="18"/>
      <w:u w:val="single"/>
    </w:rPr>
  </w:style>
  <w:style w:type="paragraph" w:styleId="berschrift6">
    <w:name w:val="heading 6"/>
    <w:basedOn w:val="Standard"/>
    <w:next w:val="Standard"/>
    <w:link w:val="berschrift6Zchn"/>
    <w:uiPriority w:val="9"/>
    <w:unhideWhenUsed/>
    <w:qFormat/>
    <w:rsid w:val="00185D78"/>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unhideWhenUsed/>
    <w:qFormat/>
    <w:rsid w:val="00185D7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unhideWhenUsed/>
    <w:qFormat/>
    <w:rsid w:val="00185D7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unhideWhenUsed/>
    <w:qFormat/>
    <w:rsid w:val="00185D7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nabsatz1">
    <w:name w:val="Listenabsatz1"/>
    <w:basedOn w:val="Listenabsatz"/>
    <w:link w:val="Listenabsatz1Zchn"/>
    <w:autoRedefine/>
    <w:qFormat/>
    <w:rsid w:val="003A450D"/>
    <w:pPr>
      <w:numPr>
        <w:numId w:val="5"/>
      </w:numPr>
      <w:spacing w:before="0" w:after="240"/>
      <w:ind w:left="340" w:right="340" w:hanging="340"/>
    </w:pPr>
  </w:style>
  <w:style w:type="character" w:customStyle="1" w:styleId="berschrift1Zchn">
    <w:name w:val="Überschrift 1 Zchn"/>
    <w:basedOn w:val="Absatz-Standardschriftart"/>
    <w:link w:val="berschrift1"/>
    <w:uiPriority w:val="9"/>
    <w:rsid w:val="00EC37AE"/>
    <w:rPr>
      <w:rFonts w:ascii="Verdana" w:eastAsiaTheme="majorEastAsia" w:hAnsi="Verdana" w:cstheme="majorBidi"/>
      <w:b/>
      <w:bCs/>
      <w:color w:val="365F91" w:themeColor="accent1" w:themeShade="BF"/>
      <w:sz w:val="28"/>
      <w:szCs w:val="24"/>
      <w:lang w:eastAsia="de-DE"/>
    </w:rPr>
  </w:style>
  <w:style w:type="character" w:customStyle="1" w:styleId="berschrift2Zchn">
    <w:name w:val="Überschrift 2 Zchn"/>
    <w:basedOn w:val="Absatz-Standardschriftart"/>
    <w:link w:val="berschrift2"/>
    <w:uiPriority w:val="9"/>
    <w:rsid w:val="00F007ED"/>
    <w:rPr>
      <w:rFonts w:asciiTheme="majorHAnsi" w:eastAsiaTheme="majorEastAsia" w:hAnsiTheme="majorHAnsi" w:cstheme="majorBidi"/>
      <w:color w:val="365F91" w:themeColor="accent1" w:themeShade="BF"/>
      <w:sz w:val="24"/>
      <w:szCs w:val="24"/>
      <w:lang w:eastAsia="de-DE"/>
    </w:rPr>
  </w:style>
  <w:style w:type="character" w:customStyle="1" w:styleId="berschrift3Zchn">
    <w:name w:val="Überschrift 3 Zchn"/>
    <w:basedOn w:val="Absatz-Standardschriftart"/>
    <w:link w:val="berschrift3"/>
    <w:uiPriority w:val="9"/>
    <w:rsid w:val="00F322D6"/>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185D78"/>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F43CE6"/>
    <w:rPr>
      <w:rFonts w:asciiTheme="majorHAnsi" w:eastAsiaTheme="majorEastAsia" w:hAnsiTheme="majorHAnsi" w:cstheme="majorBidi"/>
      <w:b/>
      <w:color w:val="4F81BD" w:themeColor="accent1"/>
      <w:sz w:val="18"/>
      <w:u w:val="single"/>
    </w:rPr>
  </w:style>
  <w:style w:type="character" w:customStyle="1" w:styleId="berschrift6Zchn">
    <w:name w:val="Überschrift 6 Zchn"/>
    <w:basedOn w:val="Absatz-Standardschriftart"/>
    <w:link w:val="berschrift6"/>
    <w:uiPriority w:val="9"/>
    <w:rsid w:val="00185D78"/>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rsid w:val="00185D78"/>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rsid w:val="00185D78"/>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rsid w:val="00185D78"/>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autoRedefine/>
    <w:uiPriority w:val="35"/>
    <w:unhideWhenUsed/>
    <w:qFormat/>
    <w:rsid w:val="006364E2"/>
    <w:pPr>
      <w:spacing w:before="0" w:line="240" w:lineRule="auto"/>
      <w:ind w:firstLine="0"/>
    </w:pPr>
    <w:rPr>
      <w:rFonts w:ascii="Verdana" w:hAnsi="Verdana"/>
      <w:bCs/>
      <w:sz w:val="16"/>
      <w:szCs w:val="18"/>
    </w:rPr>
  </w:style>
  <w:style w:type="paragraph" w:styleId="Titel">
    <w:name w:val="Title"/>
    <w:basedOn w:val="Standard"/>
    <w:next w:val="Standard"/>
    <w:link w:val="TitelZchn"/>
    <w:autoRedefine/>
    <w:uiPriority w:val="10"/>
    <w:qFormat/>
    <w:rsid w:val="00CD5251"/>
    <w:pPr>
      <w:ind w:firstLine="0"/>
      <w:jc w:val="center"/>
    </w:pPr>
    <w:rPr>
      <w:rFonts w:eastAsiaTheme="majorEastAsia" w:cstheme="majorBidi"/>
      <w:i/>
      <w:iCs/>
      <w:color w:val="243F60" w:themeColor="accent1" w:themeShade="7F"/>
      <w:sz w:val="60"/>
      <w:szCs w:val="60"/>
    </w:rPr>
  </w:style>
  <w:style w:type="character" w:customStyle="1" w:styleId="TitelZchn">
    <w:name w:val="Titel Zchn"/>
    <w:basedOn w:val="Absatz-Standardschriftart"/>
    <w:link w:val="Titel"/>
    <w:uiPriority w:val="10"/>
    <w:rsid w:val="00CD5251"/>
    <w:rPr>
      <w:rFonts w:ascii="Verdana" w:eastAsiaTheme="majorEastAsia" w:hAnsi="Verdana"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185D78"/>
    <w:pPr>
      <w:spacing w:before="200" w:after="900"/>
      <w:ind w:firstLine="0"/>
      <w:jc w:val="center"/>
    </w:pPr>
    <w:rPr>
      <w:i/>
      <w:iCs/>
      <w:szCs w:val="24"/>
    </w:rPr>
  </w:style>
  <w:style w:type="character" w:customStyle="1" w:styleId="UntertitelZchn">
    <w:name w:val="Untertitel Zchn"/>
    <w:basedOn w:val="Absatz-Standardschriftart"/>
    <w:link w:val="Untertitel"/>
    <w:uiPriority w:val="11"/>
    <w:rsid w:val="00185D78"/>
    <w:rPr>
      <w:i/>
      <w:iCs/>
      <w:sz w:val="24"/>
      <w:szCs w:val="24"/>
    </w:rPr>
  </w:style>
  <w:style w:type="character" w:styleId="Fett">
    <w:name w:val="Strong"/>
    <w:basedOn w:val="Absatz-Standardschriftart"/>
    <w:uiPriority w:val="22"/>
    <w:qFormat/>
    <w:rsid w:val="00185D78"/>
    <w:rPr>
      <w:b/>
      <w:bCs/>
      <w:spacing w:val="0"/>
    </w:rPr>
  </w:style>
  <w:style w:type="character" w:styleId="Hervorhebung">
    <w:name w:val="Emphasis"/>
    <w:uiPriority w:val="20"/>
    <w:qFormat/>
    <w:rsid w:val="00185D78"/>
    <w:rPr>
      <w:b/>
      <w:bCs/>
      <w:i/>
      <w:iCs/>
      <w:color w:val="5A5A5A" w:themeColor="text1" w:themeTint="A5"/>
    </w:rPr>
  </w:style>
  <w:style w:type="paragraph" w:styleId="KeinLeerraum">
    <w:name w:val="No Spacing"/>
    <w:basedOn w:val="Standard"/>
    <w:next w:val="Standard"/>
    <w:link w:val="KeinLeerraumZchn"/>
    <w:autoRedefine/>
    <w:uiPriority w:val="1"/>
    <w:qFormat/>
    <w:rsid w:val="002367D7"/>
    <w:pPr>
      <w:spacing w:before="0" w:line="240" w:lineRule="auto"/>
      <w:ind w:firstLine="0"/>
      <w:jc w:val="center"/>
    </w:pPr>
    <w:rPr>
      <w:color w:val="000000" w:themeColor="text1"/>
      <w:sz w:val="22"/>
    </w:rPr>
  </w:style>
  <w:style w:type="character" w:customStyle="1" w:styleId="KeinLeerraumZchn">
    <w:name w:val="Kein Leerraum Zchn"/>
    <w:basedOn w:val="Absatz-Standardschriftart"/>
    <w:link w:val="KeinLeerraum"/>
    <w:uiPriority w:val="1"/>
    <w:rsid w:val="002367D7"/>
    <w:rPr>
      <w:rFonts w:ascii="Times New Roman" w:hAnsi="Times New Roman"/>
      <w:color w:val="000000" w:themeColor="text1"/>
      <w:lang w:eastAsia="de-DE"/>
    </w:rPr>
  </w:style>
  <w:style w:type="paragraph" w:styleId="Listenabsatz">
    <w:name w:val="List Paragraph"/>
    <w:aliases w:val="Num. Listenabsatz"/>
    <w:basedOn w:val="Standard"/>
    <w:link w:val="ListenabsatzZchn"/>
    <w:autoRedefine/>
    <w:uiPriority w:val="34"/>
    <w:qFormat/>
    <w:rsid w:val="007605A3"/>
    <w:pPr>
      <w:keepLines/>
      <w:numPr>
        <w:numId w:val="27"/>
      </w:numPr>
      <w:spacing w:before="100" w:beforeAutospacing="1" w:after="100" w:afterAutospacing="1" w:line="240" w:lineRule="auto"/>
      <w:contextualSpacing/>
      <w:mirrorIndents w:val="0"/>
    </w:pPr>
  </w:style>
  <w:style w:type="paragraph" w:styleId="Zitat">
    <w:name w:val="Quote"/>
    <w:basedOn w:val="Standard"/>
    <w:next w:val="Standard"/>
    <w:link w:val="ZitatZchn"/>
    <w:autoRedefine/>
    <w:uiPriority w:val="29"/>
    <w:qFormat/>
    <w:rsid w:val="00C33F43"/>
    <w:rPr>
      <w:rFonts w:eastAsiaTheme="majorEastAsia" w:cstheme="majorBidi"/>
      <w:i/>
      <w:iCs/>
      <w:sz w:val="22"/>
    </w:rPr>
  </w:style>
  <w:style w:type="character" w:customStyle="1" w:styleId="ZitatZchn">
    <w:name w:val="Zitat Zchn"/>
    <w:basedOn w:val="Absatz-Standardschriftart"/>
    <w:link w:val="Zitat"/>
    <w:uiPriority w:val="29"/>
    <w:rsid w:val="00C33F43"/>
    <w:rPr>
      <w:rFonts w:ascii="Times New Roman" w:eastAsiaTheme="majorEastAsia" w:hAnsi="Times New Roman" w:cstheme="majorBidi"/>
      <w:i/>
      <w:iCs/>
      <w:lang w:eastAsia="de-DE"/>
    </w:rPr>
  </w:style>
  <w:style w:type="paragraph" w:styleId="IntensivesZitat">
    <w:name w:val="Intense Quote"/>
    <w:basedOn w:val="Standard"/>
    <w:next w:val="Standard"/>
    <w:link w:val="IntensivesZitatZchn"/>
    <w:uiPriority w:val="30"/>
    <w:qFormat/>
    <w:rsid w:val="00185D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IntensivesZitatZchn">
    <w:name w:val="Intensives Zitat Zchn"/>
    <w:basedOn w:val="Absatz-Standardschriftart"/>
    <w:link w:val="IntensivesZitat"/>
    <w:uiPriority w:val="30"/>
    <w:rsid w:val="00185D78"/>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185D78"/>
    <w:rPr>
      <w:i/>
      <w:iCs/>
      <w:color w:val="5A5A5A" w:themeColor="text1" w:themeTint="A5"/>
    </w:rPr>
  </w:style>
  <w:style w:type="character" w:styleId="IntensiveHervorhebung">
    <w:name w:val="Intense Emphasis"/>
    <w:uiPriority w:val="21"/>
    <w:qFormat/>
    <w:rsid w:val="00185D78"/>
    <w:rPr>
      <w:b/>
      <w:bCs/>
      <w:i/>
      <w:iCs/>
      <w:color w:val="4F81BD" w:themeColor="accent1"/>
      <w:sz w:val="22"/>
      <w:szCs w:val="22"/>
    </w:rPr>
  </w:style>
  <w:style w:type="character" w:styleId="SchwacherVerweis">
    <w:name w:val="Subtle Reference"/>
    <w:uiPriority w:val="31"/>
    <w:qFormat/>
    <w:rsid w:val="00185D78"/>
    <w:rPr>
      <w:color w:val="auto"/>
      <w:u w:val="single" w:color="9BBB59" w:themeColor="accent3"/>
    </w:rPr>
  </w:style>
  <w:style w:type="character" w:styleId="IntensiverVerweis">
    <w:name w:val="Intense Reference"/>
    <w:basedOn w:val="Absatz-Standardschriftart"/>
    <w:uiPriority w:val="32"/>
    <w:qFormat/>
    <w:rsid w:val="00185D78"/>
    <w:rPr>
      <w:b/>
      <w:bCs/>
      <w:color w:val="76923C" w:themeColor="accent3" w:themeShade="BF"/>
      <w:u w:val="single" w:color="9BBB59" w:themeColor="accent3"/>
    </w:rPr>
  </w:style>
  <w:style w:type="character" w:styleId="Buchtitel">
    <w:name w:val="Book Title"/>
    <w:basedOn w:val="Absatz-Standardschriftart"/>
    <w:uiPriority w:val="33"/>
    <w:qFormat/>
    <w:rsid w:val="00185D78"/>
    <w:rPr>
      <w:rFonts w:asciiTheme="majorHAnsi" w:eastAsiaTheme="majorEastAsia" w:hAnsiTheme="majorHAnsi" w:cstheme="majorBidi"/>
      <w:b/>
      <w:bCs/>
      <w:i/>
      <w:iCs/>
      <w:color w:val="auto"/>
    </w:rPr>
  </w:style>
  <w:style w:type="paragraph" w:styleId="Inhaltsverzeichnisberschrift">
    <w:name w:val="TOC Heading"/>
    <w:basedOn w:val="berschrift1"/>
    <w:next w:val="Standard"/>
    <w:autoRedefine/>
    <w:uiPriority w:val="39"/>
    <w:unhideWhenUsed/>
    <w:qFormat/>
    <w:rsid w:val="00EE7D9E"/>
    <w:pPr>
      <w:outlineLvl w:val="9"/>
    </w:pPr>
    <w:rPr>
      <w:lang w:bidi="en-US"/>
    </w:rPr>
  </w:style>
  <w:style w:type="paragraph" w:customStyle="1" w:styleId="Heading">
    <w:name w:val="Heading"/>
    <w:basedOn w:val="Standard"/>
    <w:next w:val="Textbody"/>
    <w:rsid w:val="00185D78"/>
    <w:pPr>
      <w:keepNext/>
      <w:suppressAutoHyphens/>
      <w:spacing w:after="120"/>
    </w:pPr>
    <w:rPr>
      <w:rFonts w:ascii="Arial" w:eastAsia="Lucida Sans Unicode" w:hAnsi="Arial" w:cs="Tahoma"/>
      <w:sz w:val="28"/>
      <w:szCs w:val="28"/>
    </w:rPr>
  </w:style>
  <w:style w:type="paragraph" w:customStyle="1" w:styleId="Textbody">
    <w:name w:val="Text body"/>
    <w:basedOn w:val="Standard"/>
    <w:rsid w:val="00185D78"/>
    <w:pPr>
      <w:suppressAutoHyphens/>
      <w:spacing w:after="120"/>
    </w:pPr>
  </w:style>
  <w:style w:type="paragraph" w:customStyle="1" w:styleId="Index">
    <w:name w:val="Index"/>
    <w:basedOn w:val="Standard"/>
    <w:rsid w:val="00185D78"/>
    <w:pPr>
      <w:suppressLineNumbers/>
      <w:suppressAutoHyphens/>
    </w:pPr>
    <w:rPr>
      <w:rFonts w:cs="Tahoma"/>
    </w:rPr>
  </w:style>
  <w:style w:type="paragraph" w:customStyle="1" w:styleId="Footnote">
    <w:name w:val="Footnote"/>
    <w:basedOn w:val="Standard"/>
    <w:rsid w:val="00185D78"/>
    <w:pPr>
      <w:suppressLineNumbers/>
      <w:suppressAutoHyphens/>
      <w:ind w:left="283" w:hanging="283"/>
    </w:pPr>
    <w:rPr>
      <w:sz w:val="20"/>
      <w:szCs w:val="20"/>
    </w:rPr>
  </w:style>
  <w:style w:type="paragraph" w:customStyle="1" w:styleId="BibliographyHeading">
    <w:name w:val="Bibliography Heading"/>
    <w:basedOn w:val="Heading"/>
    <w:rsid w:val="00185D78"/>
    <w:pPr>
      <w:suppressLineNumbers/>
    </w:pPr>
    <w:rPr>
      <w:b/>
      <w:bCs/>
      <w:sz w:val="32"/>
      <w:szCs w:val="32"/>
    </w:rPr>
  </w:style>
  <w:style w:type="paragraph" w:customStyle="1" w:styleId="Bibliography1">
    <w:name w:val="Bibliography 1"/>
    <w:basedOn w:val="Index"/>
    <w:rsid w:val="00185D78"/>
    <w:pPr>
      <w:tabs>
        <w:tab w:val="right" w:leader="dot" w:pos="9071"/>
      </w:tabs>
    </w:pPr>
  </w:style>
  <w:style w:type="character" w:customStyle="1" w:styleId="WW8Num2z0">
    <w:name w:val="WW8Num2z0"/>
    <w:rsid w:val="00185D78"/>
    <w:rPr>
      <w:rFonts w:ascii="Symbol" w:hAnsi="Symbol"/>
      <w:color w:val="000000"/>
    </w:rPr>
  </w:style>
  <w:style w:type="character" w:customStyle="1" w:styleId="WW8Num2z1">
    <w:name w:val="WW8Num2z1"/>
    <w:rsid w:val="00185D78"/>
    <w:rPr>
      <w:rFonts w:ascii="Courier New" w:hAnsi="Courier New" w:cs="Courier New"/>
    </w:rPr>
  </w:style>
  <w:style w:type="character" w:customStyle="1" w:styleId="WW8Num2z2">
    <w:name w:val="WW8Num2z2"/>
    <w:rsid w:val="00185D78"/>
    <w:rPr>
      <w:rFonts w:ascii="Wingdings" w:hAnsi="Wingdings"/>
    </w:rPr>
  </w:style>
  <w:style w:type="character" w:customStyle="1" w:styleId="WW8Num2z3">
    <w:name w:val="WW8Num2z3"/>
    <w:rsid w:val="00185D78"/>
    <w:rPr>
      <w:rFonts w:ascii="Symbol" w:hAnsi="Symbol"/>
    </w:rPr>
  </w:style>
  <w:style w:type="character" w:customStyle="1" w:styleId="WW8Num4z0">
    <w:name w:val="WW8Num4z0"/>
    <w:rsid w:val="00185D78"/>
    <w:rPr>
      <w:rFonts w:ascii="Symbol" w:hAnsi="Symbol"/>
      <w:color w:val="000000"/>
    </w:rPr>
  </w:style>
  <w:style w:type="character" w:customStyle="1" w:styleId="WW8Num4z1">
    <w:name w:val="WW8Num4z1"/>
    <w:rsid w:val="00185D78"/>
    <w:rPr>
      <w:rFonts w:ascii="Courier New" w:hAnsi="Courier New" w:cs="Courier New"/>
    </w:rPr>
  </w:style>
  <w:style w:type="character" w:customStyle="1" w:styleId="WW8Num4z2">
    <w:name w:val="WW8Num4z2"/>
    <w:rsid w:val="00185D78"/>
    <w:rPr>
      <w:rFonts w:ascii="Wingdings" w:hAnsi="Wingdings"/>
    </w:rPr>
  </w:style>
  <w:style w:type="character" w:customStyle="1" w:styleId="WW8Num4z3">
    <w:name w:val="WW8Num4z3"/>
    <w:rsid w:val="00185D78"/>
    <w:rPr>
      <w:rFonts w:ascii="Symbol" w:hAnsi="Symbol"/>
    </w:rPr>
  </w:style>
  <w:style w:type="character" w:customStyle="1" w:styleId="BulletSymbols">
    <w:name w:val="Bullet Symbols"/>
    <w:rsid w:val="00185D78"/>
    <w:rPr>
      <w:rFonts w:ascii="StarSymbol" w:eastAsia="StarSymbol" w:hAnsi="StarSymbol" w:cs="StarSymbol"/>
      <w:sz w:val="18"/>
      <w:szCs w:val="18"/>
    </w:rPr>
  </w:style>
  <w:style w:type="character" w:customStyle="1" w:styleId="Internetlink">
    <w:name w:val="Internet link"/>
    <w:rsid w:val="00185D78"/>
    <w:rPr>
      <w:color w:val="000080"/>
      <w:u w:val="single"/>
    </w:rPr>
  </w:style>
  <w:style w:type="character" w:customStyle="1" w:styleId="FootnoteSymbol">
    <w:name w:val="Footnote Symbol"/>
    <w:rsid w:val="00185D78"/>
  </w:style>
  <w:style w:type="character" w:customStyle="1" w:styleId="KommentartextZchn">
    <w:name w:val="Kommentartext Zchn"/>
    <w:basedOn w:val="Absatz-Standardschriftart"/>
    <w:rsid w:val="00185D78"/>
    <w:rPr>
      <w:rFonts w:eastAsia="Times New Roman" w:cs="Times New Roman"/>
      <w:sz w:val="20"/>
      <w:szCs w:val="20"/>
    </w:rPr>
  </w:style>
  <w:style w:type="character" w:customStyle="1" w:styleId="KommentarthemaZchn">
    <w:name w:val="Kommentarthema Zchn"/>
    <w:basedOn w:val="KommentartextZchn"/>
    <w:rsid w:val="00185D78"/>
    <w:rPr>
      <w:rFonts w:eastAsia="Times New Roman" w:cs="Times New Roman"/>
      <w:b/>
      <w:bCs/>
      <w:sz w:val="20"/>
      <w:szCs w:val="20"/>
    </w:rPr>
  </w:style>
  <w:style w:type="character" w:customStyle="1" w:styleId="SprechblasentextZchn">
    <w:name w:val="Sprechblasentext Zchn"/>
    <w:basedOn w:val="Absatz-Standardschriftart"/>
    <w:rsid w:val="00185D78"/>
    <w:rPr>
      <w:rFonts w:ascii="Tahoma" w:eastAsia="Times New Roman" w:hAnsi="Tahoma"/>
      <w:sz w:val="16"/>
      <w:szCs w:val="16"/>
    </w:rPr>
  </w:style>
  <w:style w:type="character" w:customStyle="1" w:styleId="KopfzeileZchn">
    <w:name w:val="Kopfzeile Zchn"/>
    <w:basedOn w:val="Absatz-Standardschriftart"/>
    <w:uiPriority w:val="99"/>
    <w:rsid w:val="00185D78"/>
  </w:style>
  <w:style w:type="character" w:customStyle="1" w:styleId="FuzeileZchn">
    <w:name w:val="Fußzeile Zchn"/>
    <w:basedOn w:val="Absatz-Standardschriftart"/>
    <w:uiPriority w:val="99"/>
    <w:rsid w:val="00185D78"/>
  </w:style>
  <w:style w:type="character" w:customStyle="1" w:styleId="FunotentextZchn">
    <w:name w:val="Fußnotentext Zchn"/>
    <w:basedOn w:val="Absatz-Standardschriftart"/>
    <w:rsid w:val="00185D78"/>
    <w:rPr>
      <w:sz w:val="20"/>
      <w:szCs w:val="20"/>
    </w:rPr>
  </w:style>
  <w:style w:type="character" w:customStyle="1" w:styleId="verse">
    <w:name w:val="verse"/>
    <w:basedOn w:val="Absatz-Standardschriftart"/>
    <w:rsid w:val="00185D78"/>
  </w:style>
  <w:style w:type="character" w:customStyle="1" w:styleId="polytonic">
    <w:name w:val="polytonic"/>
    <w:basedOn w:val="Absatz-Standardschriftart"/>
    <w:rsid w:val="00185D78"/>
  </w:style>
  <w:style w:type="numbering" w:customStyle="1" w:styleId="WW8Num1">
    <w:name w:val="WW8Num1"/>
    <w:basedOn w:val="KeineListe"/>
    <w:rsid w:val="00185D78"/>
    <w:pPr>
      <w:numPr>
        <w:numId w:val="1"/>
      </w:numPr>
    </w:pPr>
  </w:style>
  <w:style w:type="numbering" w:customStyle="1" w:styleId="WW8Num2">
    <w:name w:val="WW8Num2"/>
    <w:basedOn w:val="KeineListe"/>
    <w:rsid w:val="00185D78"/>
    <w:pPr>
      <w:numPr>
        <w:numId w:val="2"/>
      </w:numPr>
    </w:pPr>
  </w:style>
  <w:style w:type="numbering" w:customStyle="1" w:styleId="WW8Num3">
    <w:name w:val="WW8Num3"/>
    <w:basedOn w:val="KeineListe"/>
    <w:rsid w:val="00185D78"/>
    <w:pPr>
      <w:numPr>
        <w:numId w:val="3"/>
      </w:numPr>
    </w:pPr>
  </w:style>
  <w:style w:type="numbering" w:customStyle="1" w:styleId="WW8Num4">
    <w:name w:val="WW8Num4"/>
    <w:basedOn w:val="KeineListe"/>
    <w:rsid w:val="00185D78"/>
    <w:pPr>
      <w:numPr>
        <w:numId w:val="4"/>
      </w:numPr>
    </w:pPr>
  </w:style>
  <w:style w:type="paragraph" w:customStyle="1" w:styleId="Kursiv">
    <w:name w:val="Kursiv"/>
    <w:basedOn w:val="Standard"/>
    <w:next w:val="Standard"/>
    <w:link w:val="KursivZchn"/>
    <w:rsid w:val="00185D78"/>
    <w:pPr>
      <w:ind w:firstLine="0"/>
    </w:pPr>
    <w:rPr>
      <w:i/>
    </w:rPr>
  </w:style>
  <w:style w:type="character" w:customStyle="1" w:styleId="KursivZchn">
    <w:name w:val="Kursiv Zchn"/>
    <w:basedOn w:val="Absatz-Standardschriftart"/>
    <w:link w:val="Kursiv"/>
    <w:rsid w:val="00185D78"/>
    <w:rPr>
      <w:i/>
    </w:rPr>
  </w:style>
  <w:style w:type="paragraph" w:customStyle="1" w:styleId="Literaturverweis">
    <w:name w:val="Literaturverweis"/>
    <w:basedOn w:val="Funotentext"/>
    <w:link w:val="LiteraturverweisZchn"/>
    <w:qFormat/>
    <w:rsid w:val="00185D78"/>
    <w:rPr>
      <w:noProof/>
    </w:rPr>
  </w:style>
  <w:style w:type="character" w:customStyle="1" w:styleId="LiteraturverweisZchn">
    <w:name w:val="Literaturverweis Zchn"/>
    <w:basedOn w:val="FunotentextZchn1"/>
    <w:link w:val="Literaturverweis"/>
    <w:rsid w:val="00185D78"/>
    <w:rPr>
      <w:rFonts w:ascii="Times New Roman" w:hAnsi="Times New Roman"/>
      <w:noProof/>
      <w:sz w:val="20"/>
      <w:szCs w:val="20"/>
      <w:lang w:eastAsia="de-DE"/>
    </w:rPr>
  </w:style>
  <w:style w:type="paragraph" w:styleId="Funotentext">
    <w:name w:val="footnote text"/>
    <w:basedOn w:val="Standard"/>
    <w:link w:val="FunotentextZchn1"/>
    <w:autoRedefine/>
    <w:qFormat/>
    <w:rsid w:val="000515B4"/>
    <w:pPr>
      <w:tabs>
        <w:tab w:val="left" w:pos="284"/>
      </w:tabs>
      <w:spacing w:before="0" w:line="240" w:lineRule="auto"/>
      <w:ind w:left="284" w:hanging="284"/>
      <w:mirrorIndents w:val="0"/>
    </w:pPr>
    <w:rPr>
      <w:sz w:val="20"/>
      <w:szCs w:val="20"/>
    </w:rPr>
  </w:style>
  <w:style w:type="character" w:customStyle="1" w:styleId="FunotentextZchn1">
    <w:name w:val="Fußnotentext Zchn1"/>
    <w:basedOn w:val="Absatz-Standardschriftart"/>
    <w:link w:val="Funotentext"/>
    <w:rsid w:val="000515B4"/>
    <w:rPr>
      <w:rFonts w:ascii="Times New Roman" w:hAnsi="Times New Roman"/>
      <w:sz w:val="20"/>
      <w:szCs w:val="20"/>
      <w:lang w:eastAsia="de-DE"/>
    </w:rPr>
  </w:style>
  <w:style w:type="paragraph" w:styleId="Verzeichnis1">
    <w:name w:val="toc 1"/>
    <w:basedOn w:val="Standard"/>
    <w:next w:val="Standard"/>
    <w:autoRedefine/>
    <w:uiPriority w:val="39"/>
    <w:qFormat/>
    <w:rsid w:val="001B548F"/>
    <w:pPr>
      <w:tabs>
        <w:tab w:val="left" w:pos="284"/>
      </w:tabs>
      <w:spacing w:before="360"/>
      <w:ind w:left="284" w:hanging="284"/>
    </w:pPr>
    <w:rPr>
      <w:rFonts w:asciiTheme="majorHAnsi" w:hAnsiTheme="majorHAnsi"/>
      <w:b/>
      <w:bCs/>
      <w:caps/>
      <w:szCs w:val="24"/>
    </w:rPr>
  </w:style>
  <w:style w:type="paragraph" w:styleId="Verzeichnis2">
    <w:name w:val="toc 2"/>
    <w:basedOn w:val="Standard"/>
    <w:next w:val="Standard"/>
    <w:autoRedefine/>
    <w:uiPriority w:val="39"/>
    <w:qFormat/>
    <w:rsid w:val="00B9422A"/>
    <w:pPr>
      <w:spacing w:line="240" w:lineRule="auto"/>
      <w:ind w:left="284" w:right="284" w:hanging="284"/>
    </w:pPr>
    <w:rPr>
      <w:rFonts w:asciiTheme="minorHAnsi" w:hAnsiTheme="minorHAnsi"/>
      <w:b/>
      <w:bCs/>
      <w:sz w:val="20"/>
      <w:szCs w:val="20"/>
    </w:rPr>
  </w:style>
  <w:style w:type="paragraph" w:styleId="Verzeichnis3">
    <w:name w:val="toc 3"/>
    <w:basedOn w:val="Standard"/>
    <w:next w:val="Standard"/>
    <w:autoRedefine/>
    <w:uiPriority w:val="39"/>
    <w:qFormat/>
    <w:rsid w:val="00B9422A"/>
    <w:pPr>
      <w:spacing w:before="0" w:line="240" w:lineRule="auto"/>
      <w:ind w:left="397" w:right="284" w:hanging="284"/>
    </w:pPr>
    <w:rPr>
      <w:rFonts w:asciiTheme="minorHAnsi" w:hAnsiTheme="minorHAnsi"/>
      <w:sz w:val="20"/>
      <w:szCs w:val="20"/>
    </w:rPr>
  </w:style>
  <w:style w:type="paragraph" w:styleId="Kommentartext">
    <w:name w:val="annotation text"/>
    <w:basedOn w:val="Standard"/>
    <w:link w:val="KommentartextZchn1"/>
    <w:rsid w:val="00185D78"/>
    <w:rPr>
      <w:sz w:val="20"/>
      <w:szCs w:val="20"/>
    </w:rPr>
  </w:style>
  <w:style w:type="character" w:customStyle="1" w:styleId="KommentartextZchn1">
    <w:name w:val="Kommentartext Zchn1"/>
    <w:basedOn w:val="Absatz-Standardschriftart"/>
    <w:link w:val="Kommentartext"/>
    <w:rsid w:val="00185D78"/>
    <w:rPr>
      <w:sz w:val="20"/>
      <w:szCs w:val="20"/>
    </w:rPr>
  </w:style>
  <w:style w:type="paragraph" w:styleId="Kopfzeile">
    <w:name w:val="header"/>
    <w:basedOn w:val="Standard"/>
    <w:link w:val="KopfzeileZchn1"/>
    <w:uiPriority w:val="99"/>
    <w:rsid w:val="00185D78"/>
    <w:pPr>
      <w:tabs>
        <w:tab w:val="center" w:pos="4536"/>
        <w:tab w:val="right" w:pos="9072"/>
      </w:tabs>
    </w:pPr>
  </w:style>
  <w:style w:type="character" w:customStyle="1" w:styleId="KopfzeileZchn1">
    <w:name w:val="Kopfzeile Zchn1"/>
    <w:basedOn w:val="Absatz-Standardschriftart"/>
    <w:link w:val="Kopfzeile"/>
    <w:rsid w:val="00185D78"/>
  </w:style>
  <w:style w:type="paragraph" w:styleId="Fuzeile">
    <w:name w:val="footer"/>
    <w:basedOn w:val="Standard"/>
    <w:link w:val="FuzeileZchn1"/>
    <w:uiPriority w:val="99"/>
    <w:rsid w:val="00185D78"/>
    <w:pPr>
      <w:tabs>
        <w:tab w:val="center" w:pos="4536"/>
        <w:tab w:val="right" w:pos="9072"/>
      </w:tabs>
    </w:pPr>
  </w:style>
  <w:style w:type="character" w:customStyle="1" w:styleId="FuzeileZchn1">
    <w:name w:val="Fußzeile Zchn1"/>
    <w:basedOn w:val="Absatz-Standardschriftart"/>
    <w:link w:val="Fuzeile"/>
    <w:rsid w:val="00185D78"/>
  </w:style>
  <w:style w:type="character" w:styleId="Funotenzeichen">
    <w:name w:val="footnote reference"/>
    <w:basedOn w:val="Absatz-Standardschriftart"/>
    <w:rsid w:val="00185D78"/>
    <w:rPr>
      <w:position w:val="0"/>
      <w:vertAlign w:val="superscript"/>
    </w:rPr>
  </w:style>
  <w:style w:type="character" w:styleId="Kommentarzeichen">
    <w:name w:val="annotation reference"/>
    <w:basedOn w:val="Absatz-Standardschriftart"/>
    <w:rsid w:val="00185D78"/>
    <w:rPr>
      <w:sz w:val="16"/>
      <w:szCs w:val="16"/>
    </w:rPr>
  </w:style>
  <w:style w:type="paragraph" w:styleId="Liste">
    <w:name w:val="List"/>
    <w:basedOn w:val="Textbody"/>
    <w:rsid w:val="00185D78"/>
    <w:rPr>
      <w:rFonts w:cs="Tahoma"/>
    </w:rPr>
  </w:style>
  <w:style w:type="paragraph" w:styleId="Textkrper-Einzug2">
    <w:name w:val="Body Text Indent 2"/>
    <w:basedOn w:val="Standard"/>
    <w:link w:val="Textkrper-Einzug2Zchn"/>
    <w:uiPriority w:val="99"/>
    <w:rsid w:val="00185D78"/>
    <w:pPr>
      <w:widowControl w:val="0"/>
      <w:autoSpaceDE w:val="0"/>
      <w:autoSpaceDN w:val="0"/>
      <w:spacing w:before="0" w:after="120" w:line="480" w:lineRule="auto"/>
      <w:ind w:left="284" w:firstLine="0"/>
      <w:jc w:val="both"/>
    </w:pPr>
    <w:rPr>
      <w:rFonts w:eastAsiaTheme="minorEastAsia" w:cs="Times New Roman"/>
      <w:szCs w:val="24"/>
    </w:rPr>
  </w:style>
  <w:style w:type="character" w:customStyle="1" w:styleId="Textkrper-Einzug2Zchn">
    <w:name w:val="Textkörper-Einzug 2 Zchn"/>
    <w:basedOn w:val="Absatz-Standardschriftart"/>
    <w:link w:val="Textkrper-Einzug2"/>
    <w:uiPriority w:val="99"/>
    <w:rsid w:val="00185D78"/>
    <w:rPr>
      <w:rFonts w:ascii="Times New Roman" w:eastAsiaTheme="minorEastAsia" w:hAnsi="Times New Roman" w:cs="Times New Roman"/>
      <w:sz w:val="24"/>
      <w:szCs w:val="24"/>
      <w:lang w:eastAsia="de-DE"/>
    </w:rPr>
  </w:style>
  <w:style w:type="character" w:styleId="Hyperlink">
    <w:name w:val="Hyperlink"/>
    <w:basedOn w:val="Absatz-Standardschriftart"/>
    <w:uiPriority w:val="99"/>
    <w:rsid w:val="00E903D5"/>
    <w:rPr>
      <w:noProof/>
      <w:color w:val="0000FF"/>
      <w:u w:val="single"/>
    </w:rPr>
  </w:style>
  <w:style w:type="paragraph" w:styleId="StandardWeb">
    <w:name w:val="Normal (Web)"/>
    <w:basedOn w:val="Standard"/>
    <w:uiPriority w:val="99"/>
    <w:rsid w:val="00185D78"/>
    <w:pPr>
      <w:spacing w:before="100" w:after="100"/>
      <w:ind w:firstLine="0"/>
    </w:pPr>
    <w:rPr>
      <w:rFonts w:eastAsia="Times New Roman" w:cs="Times New Roman"/>
      <w:szCs w:val="24"/>
    </w:rPr>
  </w:style>
  <w:style w:type="paragraph" w:styleId="Kommentarthema">
    <w:name w:val="annotation subject"/>
    <w:basedOn w:val="Kommentartext"/>
    <w:next w:val="Kommentartext"/>
    <w:link w:val="KommentarthemaZchn1"/>
    <w:rsid w:val="00185D78"/>
    <w:rPr>
      <w:b/>
      <w:bCs/>
    </w:rPr>
  </w:style>
  <w:style w:type="character" w:customStyle="1" w:styleId="KommentarthemaZchn1">
    <w:name w:val="Kommentarthema Zchn1"/>
    <w:basedOn w:val="KommentartextZchn1"/>
    <w:link w:val="Kommentarthema"/>
    <w:rsid w:val="00185D78"/>
    <w:rPr>
      <w:b/>
      <w:bCs/>
      <w:sz w:val="20"/>
      <w:szCs w:val="20"/>
    </w:rPr>
  </w:style>
  <w:style w:type="paragraph" w:styleId="Sprechblasentext">
    <w:name w:val="Balloon Text"/>
    <w:basedOn w:val="Standard"/>
    <w:link w:val="SprechblasentextZchn1"/>
    <w:rsid w:val="00185D78"/>
    <w:rPr>
      <w:rFonts w:ascii="Tahoma" w:hAnsi="Tahoma" w:cs="Tahoma"/>
      <w:sz w:val="16"/>
      <w:szCs w:val="16"/>
    </w:rPr>
  </w:style>
  <w:style w:type="character" w:customStyle="1" w:styleId="SprechblasentextZchn1">
    <w:name w:val="Sprechblasentext Zchn1"/>
    <w:basedOn w:val="Absatz-Standardschriftart"/>
    <w:link w:val="Sprechblasentext"/>
    <w:rsid w:val="00185D78"/>
    <w:rPr>
      <w:rFonts w:ascii="Tahoma" w:hAnsi="Tahoma" w:cs="Tahoma"/>
      <w:sz w:val="16"/>
      <w:szCs w:val="16"/>
    </w:rPr>
  </w:style>
  <w:style w:type="character" w:styleId="Platzhaltertext">
    <w:name w:val="Placeholder Text"/>
    <w:basedOn w:val="Absatz-Standardschriftart"/>
    <w:rsid w:val="00185D78"/>
    <w:rPr>
      <w:color w:val="808080"/>
    </w:rPr>
  </w:style>
  <w:style w:type="character" w:customStyle="1" w:styleId="ListenabsatzZchn">
    <w:name w:val="Listenabsatz Zchn"/>
    <w:aliases w:val="Num. Listenabsatz Zchn"/>
    <w:basedOn w:val="Absatz-Standardschriftart"/>
    <w:link w:val="Listenabsatz"/>
    <w:uiPriority w:val="34"/>
    <w:rsid w:val="007605A3"/>
    <w:rPr>
      <w:rFonts w:ascii="Cambria" w:hAnsi="Cambria"/>
      <w:sz w:val="24"/>
      <w:lang w:eastAsia="de-DE"/>
    </w:rPr>
  </w:style>
  <w:style w:type="paragraph" w:styleId="Literaturverzeichnis">
    <w:name w:val="Bibliography"/>
    <w:basedOn w:val="Standard"/>
    <w:next w:val="Standard"/>
    <w:rsid w:val="00185D78"/>
  </w:style>
  <w:style w:type="character" w:customStyle="1" w:styleId="Listenabsatz1Zchn">
    <w:name w:val="Listenabsatz1 Zchn"/>
    <w:basedOn w:val="ListenabsatzZchn"/>
    <w:link w:val="Listenabsatz1"/>
    <w:rsid w:val="003A450D"/>
    <w:rPr>
      <w:rFonts w:ascii="Times New Roman" w:hAnsi="Times New Roman"/>
      <w:sz w:val="24"/>
      <w:lang w:eastAsia="de-DE"/>
    </w:rPr>
  </w:style>
  <w:style w:type="character" w:styleId="BesuchterHyperlink">
    <w:name w:val="FollowedHyperlink"/>
    <w:basedOn w:val="Absatz-Standardschriftart"/>
    <w:uiPriority w:val="99"/>
    <w:semiHidden/>
    <w:unhideWhenUsed/>
    <w:rsid w:val="00C578FC"/>
    <w:rPr>
      <w:color w:val="800080" w:themeColor="followedHyperlink"/>
      <w:u w:val="single"/>
    </w:rPr>
  </w:style>
  <w:style w:type="table" w:styleId="Tabellenraster">
    <w:name w:val="Table Grid"/>
    <w:basedOn w:val="NormaleTabelle"/>
    <w:uiPriority w:val="59"/>
    <w:rsid w:val="00C5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merierteListe2Ebene">
    <w:name w:val="Nummerierte Liste 2. Ebene"/>
    <w:basedOn w:val="Listenabsatz"/>
    <w:link w:val="NummerierteListe2EbeneZchn"/>
    <w:autoRedefine/>
    <w:qFormat/>
    <w:rsid w:val="00411AA1"/>
    <w:pPr>
      <w:numPr>
        <w:numId w:val="0"/>
      </w:numPr>
      <w:spacing w:before="0"/>
      <w:ind w:left="1077" w:right="340"/>
    </w:pPr>
  </w:style>
  <w:style w:type="paragraph" w:styleId="Verzeichnis4">
    <w:name w:val="toc 4"/>
    <w:basedOn w:val="Standard"/>
    <w:next w:val="Standard"/>
    <w:autoRedefine/>
    <w:uiPriority w:val="39"/>
    <w:unhideWhenUsed/>
    <w:rsid w:val="004A24E7"/>
    <w:pPr>
      <w:spacing w:before="0"/>
      <w:ind w:left="480"/>
    </w:pPr>
    <w:rPr>
      <w:rFonts w:asciiTheme="minorHAnsi" w:hAnsiTheme="minorHAnsi"/>
      <w:sz w:val="20"/>
      <w:szCs w:val="20"/>
    </w:rPr>
  </w:style>
  <w:style w:type="character" w:customStyle="1" w:styleId="NummerierteListe2EbeneZchn">
    <w:name w:val="Nummerierte Liste 2. Ebene Zchn"/>
    <w:basedOn w:val="ListenabsatzZchn"/>
    <w:link w:val="NummerierteListe2Ebene"/>
    <w:rsid w:val="00411AA1"/>
    <w:rPr>
      <w:rFonts w:ascii="Times New Roman" w:hAnsi="Times New Roman"/>
      <w:sz w:val="24"/>
      <w:lang w:eastAsia="de-DE"/>
    </w:rPr>
  </w:style>
  <w:style w:type="paragraph" w:styleId="Verzeichnis5">
    <w:name w:val="toc 5"/>
    <w:basedOn w:val="Standard"/>
    <w:next w:val="Standard"/>
    <w:autoRedefine/>
    <w:uiPriority w:val="39"/>
    <w:unhideWhenUsed/>
    <w:rsid w:val="004A24E7"/>
    <w:pPr>
      <w:spacing w:before="0"/>
      <w:ind w:left="720"/>
    </w:pPr>
    <w:rPr>
      <w:rFonts w:asciiTheme="minorHAnsi" w:hAnsiTheme="minorHAnsi"/>
      <w:sz w:val="20"/>
      <w:szCs w:val="20"/>
    </w:rPr>
  </w:style>
  <w:style w:type="paragraph" w:styleId="Verzeichnis6">
    <w:name w:val="toc 6"/>
    <w:basedOn w:val="Standard"/>
    <w:next w:val="Standard"/>
    <w:autoRedefine/>
    <w:uiPriority w:val="39"/>
    <w:unhideWhenUsed/>
    <w:rsid w:val="004A24E7"/>
    <w:pPr>
      <w:spacing w:before="0"/>
      <w:ind w:left="960"/>
    </w:pPr>
    <w:rPr>
      <w:rFonts w:asciiTheme="minorHAnsi" w:hAnsiTheme="minorHAnsi"/>
      <w:sz w:val="20"/>
      <w:szCs w:val="20"/>
    </w:rPr>
  </w:style>
  <w:style w:type="paragraph" w:styleId="Verzeichnis7">
    <w:name w:val="toc 7"/>
    <w:basedOn w:val="Standard"/>
    <w:next w:val="Standard"/>
    <w:autoRedefine/>
    <w:uiPriority w:val="39"/>
    <w:unhideWhenUsed/>
    <w:rsid w:val="004A24E7"/>
    <w:pPr>
      <w:spacing w:before="0"/>
      <w:ind w:left="1200"/>
    </w:pPr>
    <w:rPr>
      <w:rFonts w:asciiTheme="minorHAnsi" w:hAnsiTheme="minorHAnsi"/>
      <w:sz w:val="20"/>
      <w:szCs w:val="20"/>
    </w:rPr>
  </w:style>
  <w:style w:type="paragraph" w:styleId="Verzeichnis8">
    <w:name w:val="toc 8"/>
    <w:basedOn w:val="Standard"/>
    <w:next w:val="Standard"/>
    <w:autoRedefine/>
    <w:uiPriority w:val="39"/>
    <w:unhideWhenUsed/>
    <w:rsid w:val="004A24E7"/>
    <w:pPr>
      <w:spacing w:before="0"/>
      <w:ind w:left="1440"/>
    </w:pPr>
    <w:rPr>
      <w:rFonts w:asciiTheme="minorHAnsi" w:hAnsiTheme="minorHAnsi"/>
      <w:sz w:val="20"/>
      <w:szCs w:val="20"/>
    </w:rPr>
  </w:style>
  <w:style w:type="paragraph" w:styleId="Verzeichnis9">
    <w:name w:val="toc 9"/>
    <w:basedOn w:val="Standard"/>
    <w:next w:val="Standard"/>
    <w:autoRedefine/>
    <w:uiPriority w:val="39"/>
    <w:unhideWhenUsed/>
    <w:rsid w:val="004A24E7"/>
    <w:pPr>
      <w:spacing w:before="0"/>
      <w:ind w:left="1680"/>
    </w:pPr>
    <w:rPr>
      <w:rFonts w:asciiTheme="minorHAnsi" w:hAnsiTheme="minorHAnsi"/>
      <w:sz w:val="20"/>
      <w:szCs w:val="20"/>
    </w:rPr>
  </w:style>
  <w:style w:type="character" w:styleId="HTMLCode">
    <w:name w:val="HTML Code"/>
    <w:basedOn w:val="Absatz-Standardschriftart"/>
    <w:uiPriority w:val="99"/>
    <w:semiHidden/>
    <w:unhideWhenUsed/>
    <w:rsid w:val="00E312FA"/>
    <w:rPr>
      <w:rFonts w:ascii="Courier New" w:eastAsia="Times New Roman" w:hAnsi="Courier New" w:cs="Courier New"/>
      <w:sz w:val="20"/>
      <w:szCs w:val="20"/>
    </w:rPr>
  </w:style>
  <w:style w:type="character" w:customStyle="1" w:styleId="walletone">
    <w:name w:val="walletone"/>
    <w:basedOn w:val="Absatz-Standardschriftart"/>
    <w:rsid w:val="0005751B"/>
  </w:style>
  <w:style w:type="character" w:customStyle="1" w:styleId="nodeaddress">
    <w:name w:val="nodeaddress"/>
    <w:basedOn w:val="Absatz-Standardschriftart"/>
    <w:rsid w:val="00E871E9"/>
  </w:style>
  <w:style w:type="paragraph" w:customStyle="1" w:styleId="ErsterAbsatz">
    <w:name w:val="Erster Absatz"/>
    <w:basedOn w:val="Standard"/>
    <w:next w:val="Standard"/>
    <w:link w:val="ErsterAbsatzZchn"/>
    <w:autoRedefine/>
    <w:qFormat/>
    <w:rsid w:val="00B9422A"/>
    <w:pPr>
      <w:ind w:firstLine="0"/>
    </w:pPr>
  </w:style>
  <w:style w:type="character" w:customStyle="1" w:styleId="ErsterAbsatzZchn">
    <w:name w:val="Erster Absatz Zchn"/>
    <w:basedOn w:val="Absatz-Standardschriftart"/>
    <w:link w:val="ErsterAbsatz"/>
    <w:rsid w:val="00B9422A"/>
    <w:rPr>
      <w:rFonts w:ascii="Times New Roman" w:hAnsi="Times New Roman"/>
      <w:sz w:val="24"/>
      <w:lang w:eastAsia="de-DE"/>
    </w:rPr>
  </w:style>
  <w:style w:type="character" w:customStyle="1" w:styleId="st">
    <w:name w:val="st"/>
    <w:basedOn w:val="Absatz-Standardschriftart"/>
    <w:rsid w:val="008E1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lsdException w:name="caption" w:uiPriority="35" w:qFormat="1"/>
    <w:lsdException w:name="footnote reference"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qFormat/>
    <w:rsid w:val="00DB50D7"/>
    <w:pPr>
      <w:tabs>
        <w:tab w:val="left" w:pos="8505"/>
      </w:tabs>
      <w:spacing w:before="240" w:line="360" w:lineRule="auto"/>
      <w:ind w:firstLine="284"/>
      <w:mirrorIndents/>
    </w:pPr>
    <w:rPr>
      <w:rFonts w:ascii="Cambria" w:hAnsi="Cambria"/>
      <w:sz w:val="24"/>
      <w:lang w:eastAsia="de-DE"/>
    </w:rPr>
  </w:style>
  <w:style w:type="paragraph" w:styleId="berschrift1">
    <w:name w:val="heading 1"/>
    <w:basedOn w:val="Standard"/>
    <w:next w:val="Standard"/>
    <w:link w:val="berschrift1Zchn"/>
    <w:autoRedefine/>
    <w:uiPriority w:val="9"/>
    <w:qFormat/>
    <w:rsid w:val="00EC37AE"/>
    <w:pPr>
      <w:numPr>
        <w:numId w:val="6"/>
      </w:numPr>
      <w:pBdr>
        <w:bottom w:val="single" w:sz="12" w:space="1" w:color="365F91" w:themeColor="accent1" w:themeShade="BF"/>
      </w:pBdr>
      <w:tabs>
        <w:tab w:val="clear" w:pos="8505"/>
        <w:tab w:val="left" w:pos="426"/>
      </w:tabs>
      <w:spacing w:before="600" w:after="80"/>
      <w:ind w:left="0" w:firstLine="0"/>
      <w:outlineLvl w:val="0"/>
    </w:pPr>
    <w:rPr>
      <w:rFonts w:ascii="Verdana" w:eastAsiaTheme="majorEastAsia" w:hAnsi="Verdana" w:cstheme="majorBidi"/>
      <w:b/>
      <w:bCs/>
      <w:color w:val="365F91" w:themeColor="accent1" w:themeShade="BF"/>
      <w:sz w:val="28"/>
      <w:szCs w:val="24"/>
    </w:rPr>
  </w:style>
  <w:style w:type="paragraph" w:styleId="berschrift2">
    <w:name w:val="heading 2"/>
    <w:basedOn w:val="Standard"/>
    <w:next w:val="Standard"/>
    <w:link w:val="berschrift2Zchn"/>
    <w:autoRedefine/>
    <w:uiPriority w:val="9"/>
    <w:unhideWhenUsed/>
    <w:qFormat/>
    <w:rsid w:val="00F007ED"/>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Cs w:val="24"/>
    </w:rPr>
  </w:style>
  <w:style w:type="paragraph" w:styleId="berschrift3">
    <w:name w:val="heading 3"/>
    <w:basedOn w:val="Standard"/>
    <w:next w:val="Standard"/>
    <w:link w:val="berschrift3Zchn"/>
    <w:autoRedefine/>
    <w:uiPriority w:val="9"/>
    <w:unhideWhenUsed/>
    <w:qFormat/>
    <w:rsid w:val="00F322D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Cs w:val="24"/>
    </w:rPr>
  </w:style>
  <w:style w:type="paragraph" w:styleId="berschrift4">
    <w:name w:val="heading 4"/>
    <w:basedOn w:val="Standard"/>
    <w:next w:val="Standard"/>
    <w:link w:val="berschrift4Zchn"/>
    <w:uiPriority w:val="9"/>
    <w:unhideWhenUsed/>
    <w:qFormat/>
    <w:rsid w:val="00185D7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Cs w:val="24"/>
    </w:rPr>
  </w:style>
  <w:style w:type="paragraph" w:styleId="berschrift5">
    <w:name w:val="heading 5"/>
    <w:basedOn w:val="Standard"/>
    <w:next w:val="Standard"/>
    <w:link w:val="berschrift5Zchn"/>
    <w:autoRedefine/>
    <w:uiPriority w:val="9"/>
    <w:unhideWhenUsed/>
    <w:qFormat/>
    <w:rsid w:val="00F43CE6"/>
    <w:pPr>
      <w:spacing w:before="200" w:after="80"/>
      <w:ind w:firstLine="0"/>
      <w:outlineLvl w:val="4"/>
    </w:pPr>
    <w:rPr>
      <w:rFonts w:asciiTheme="majorHAnsi" w:eastAsiaTheme="majorEastAsia" w:hAnsiTheme="majorHAnsi" w:cstheme="majorBidi"/>
      <w:b/>
      <w:color w:val="4F81BD" w:themeColor="accent1"/>
      <w:sz w:val="18"/>
      <w:u w:val="single"/>
    </w:rPr>
  </w:style>
  <w:style w:type="paragraph" w:styleId="berschrift6">
    <w:name w:val="heading 6"/>
    <w:basedOn w:val="Standard"/>
    <w:next w:val="Standard"/>
    <w:link w:val="berschrift6Zchn"/>
    <w:uiPriority w:val="9"/>
    <w:unhideWhenUsed/>
    <w:qFormat/>
    <w:rsid w:val="00185D78"/>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unhideWhenUsed/>
    <w:qFormat/>
    <w:rsid w:val="00185D7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unhideWhenUsed/>
    <w:qFormat/>
    <w:rsid w:val="00185D7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unhideWhenUsed/>
    <w:qFormat/>
    <w:rsid w:val="00185D7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nabsatz1">
    <w:name w:val="Listenabsatz1"/>
    <w:basedOn w:val="Listenabsatz"/>
    <w:link w:val="Listenabsatz1Zchn"/>
    <w:autoRedefine/>
    <w:qFormat/>
    <w:rsid w:val="003A450D"/>
    <w:pPr>
      <w:numPr>
        <w:numId w:val="5"/>
      </w:numPr>
      <w:spacing w:before="0" w:after="240"/>
      <w:ind w:left="340" w:right="340" w:hanging="340"/>
    </w:pPr>
  </w:style>
  <w:style w:type="character" w:customStyle="1" w:styleId="berschrift1Zchn">
    <w:name w:val="Überschrift 1 Zchn"/>
    <w:basedOn w:val="Absatz-Standardschriftart"/>
    <w:link w:val="berschrift1"/>
    <w:uiPriority w:val="9"/>
    <w:rsid w:val="00EC37AE"/>
    <w:rPr>
      <w:rFonts w:ascii="Verdana" w:eastAsiaTheme="majorEastAsia" w:hAnsi="Verdana" w:cstheme="majorBidi"/>
      <w:b/>
      <w:bCs/>
      <w:color w:val="365F91" w:themeColor="accent1" w:themeShade="BF"/>
      <w:sz w:val="28"/>
      <w:szCs w:val="24"/>
      <w:lang w:eastAsia="de-DE"/>
    </w:rPr>
  </w:style>
  <w:style w:type="character" w:customStyle="1" w:styleId="berschrift2Zchn">
    <w:name w:val="Überschrift 2 Zchn"/>
    <w:basedOn w:val="Absatz-Standardschriftart"/>
    <w:link w:val="berschrift2"/>
    <w:uiPriority w:val="9"/>
    <w:rsid w:val="00F007ED"/>
    <w:rPr>
      <w:rFonts w:asciiTheme="majorHAnsi" w:eastAsiaTheme="majorEastAsia" w:hAnsiTheme="majorHAnsi" w:cstheme="majorBidi"/>
      <w:color w:val="365F91" w:themeColor="accent1" w:themeShade="BF"/>
      <w:sz w:val="24"/>
      <w:szCs w:val="24"/>
      <w:lang w:eastAsia="de-DE"/>
    </w:rPr>
  </w:style>
  <w:style w:type="character" w:customStyle="1" w:styleId="berschrift3Zchn">
    <w:name w:val="Überschrift 3 Zchn"/>
    <w:basedOn w:val="Absatz-Standardschriftart"/>
    <w:link w:val="berschrift3"/>
    <w:uiPriority w:val="9"/>
    <w:rsid w:val="00F322D6"/>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185D78"/>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F43CE6"/>
    <w:rPr>
      <w:rFonts w:asciiTheme="majorHAnsi" w:eastAsiaTheme="majorEastAsia" w:hAnsiTheme="majorHAnsi" w:cstheme="majorBidi"/>
      <w:b/>
      <w:color w:val="4F81BD" w:themeColor="accent1"/>
      <w:sz w:val="18"/>
      <w:u w:val="single"/>
    </w:rPr>
  </w:style>
  <w:style w:type="character" w:customStyle="1" w:styleId="berschrift6Zchn">
    <w:name w:val="Überschrift 6 Zchn"/>
    <w:basedOn w:val="Absatz-Standardschriftart"/>
    <w:link w:val="berschrift6"/>
    <w:uiPriority w:val="9"/>
    <w:rsid w:val="00185D78"/>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rsid w:val="00185D78"/>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rsid w:val="00185D78"/>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rsid w:val="00185D78"/>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autoRedefine/>
    <w:uiPriority w:val="35"/>
    <w:unhideWhenUsed/>
    <w:qFormat/>
    <w:rsid w:val="006364E2"/>
    <w:pPr>
      <w:spacing w:before="0" w:line="240" w:lineRule="auto"/>
      <w:ind w:firstLine="0"/>
    </w:pPr>
    <w:rPr>
      <w:rFonts w:ascii="Verdana" w:hAnsi="Verdana"/>
      <w:bCs/>
      <w:sz w:val="16"/>
      <w:szCs w:val="18"/>
    </w:rPr>
  </w:style>
  <w:style w:type="paragraph" w:styleId="Titel">
    <w:name w:val="Title"/>
    <w:basedOn w:val="Standard"/>
    <w:next w:val="Standard"/>
    <w:link w:val="TitelZchn"/>
    <w:autoRedefine/>
    <w:uiPriority w:val="10"/>
    <w:qFormat/>
    <w:rsid w:val="00CD5251"/>
    <w:pPr>
      <w:ind w:firstLine="0"/>
      <w:jc w:val="center"/>
    </w:pPr>
    <w:rPr>
      <w:rFonts w:eastAsiaTheme="majorEastAsia" w:cstheme="majorBidi"/>
      <w:i/>
      <w:iCs/>
      <w:color w:val="243F60" w:themeColor="accent1" w:themeShade="7F"/>
      <w:sz w:val="60"/>
      <w:szCs w:val="60"/>
    </w:rPr>
  </w:style>
  <w:style w:type="character" w:customStyle="1" w:styleId="TitelZchn">
    <w:name w:val="Titel Zchn"/>
    <w:basedOn w:val="Absatz-Standardschriftart"/>
    <w:link w:val="Titel"/>
    <w:uiPriority w:val="10"/>
    <w:rsid w:val="00CD5251"/>
    <w:rPr>
      <w:rFonts w:ascii="Verdana" w:eastAsiaTheme="majorEastAsia" w:hAnsi="Verdana"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185D78"/>
    <w:pPr>
      <w:spacing w:before="200" w:after="900"/>
      <w:ind w:firstLine="0"/>
      <w:jc w:val="center"/>
    </w:pPr>
    <w:rPr>
      <w:i/>
      <w:iCs/>
      <w:szCs w:val="24"/>
    </w:rPr>
  </w:style>
  <w:style w:type="character" w:customStyle="1" w:styleId="UntertitelZchn">
    <w:name w:val="Untertitel Zchn"/>
    <w:basedOn w:val="Absatz-Standardschriftart"/>
    <w:link w:val="Untertitel"/>
    <w:uiPriority w:val="11"/>
    <w:rsid w:val="00185D78"/>
    <w:rPr>
      <w:i/>
      <w:iCs/>
      <w:sz w:val="24"/>
      <w:szCs w:val="24"/>
    </w:rPr>
  </w:style>
  <w:style w:type="character" w:styleId="Fett">
    <w:name w:val="Strong"/>
    <w:basedOn w:val="Absatz-Standardschriftart"/>
    <w:uiPriority w:val="22"/>
    <w:qFormat/>
    <w:rsid w:val="00185D78"/>
    <w:rPr>
      <w:b/>
      <w:bCs/>
      <w:spacing w:val="0"/>
    </w:rPr>
  </w:style>
  <w:style w:type="character" w:styleId="Hervorhebung">
    <w:name w:val="Emphasis"/>
    <w:uiPriority w:val="20"/>
    <w:qFormat/>
    <w:rsid w:val="00185D78"/>
    <w:rPr>
      <w:b/>
      <w:bCs/>
      <w:i/>
      <w:iCs/>
      <w:color w:val="5A5A5A" w:themeColor="text1" w:themeTint="A5"/>
    </w:rPr>
  </w:style>
  <w:style w:type="paragraph" w:styleId="KeinLeerraum">
    <w:name w:val="No Spacing"/>
    <w:basedOn w:val="Standard"/>
    <w:next w:val="Standard"/>
    <w:link w:val="KeinLeerraumZchn"/>
    <w:autoRedefine/>
    <w:uiPriority w:val="1"/>
    <w:qFormat/>
    <w:rsid w:val="002367D7"/>
    <w:pPr>
      <w:spacing w:before="0" w:line="240" w:lineRule="auto"/>
      <w:ind w:firstLine="0"/>
      <w:jc w:val="center"/>
    </w:pPr>
    <w:rPr>
      <w:color w:val="000000" w:themeColor="text1"/>
      <w:sz w:val="22"/>
    </w:rPr>
  </w:style>
  <w:style w:type="character" w:customStyle="1" w:styleId="KeinLeerraumZchn">
    <w:name w:val="Kein Leerraum Zchn"/>
    <w:basedOn w:val="Absatz-Standardschriftart"/>
    <w:link w:val="KeinLeerraum"/>
    <w:uiPriority w:val="1"/>
    <w:rsid w:val="002367D7"/>
    <w:rPr>
      <w:rFonts w:ascii="Times New Roman" w:hAnsi="Times New Roman"/>
      <w:color w:val="000000" w:themeColor="text1"/>
      <w:lang w:eastAsia="de-DE"/>
    </w:rPr>
  </w:style>
  <w:style w:type="paragraph" w:styleId="Listenabsatz">
    <w:name w:val="List Paragraph"/>
    <w:aliases w:val="Num. Listenabsatz"/>
    <w:basedOn w:val="Standard"/>
    <w:link w:val="ListenabsatzZchn"/>
    <w:autoRedefine/>
    <w:uiPriority w:val="34"/>
    <w:qFormat/>
    <w:rsid w:val="007605A3"/>
    <w:pPr>
      <w:keepLines/>
      <w:numPr>
        <w:numId w:val="27"/>
      </w:numPr>
      <w:spacing w:before="100" w:beforeAutospacing="1" w:after="100" w:afterAutospacing="1" w:line="240" w:lineRule="auto"/>
      <w:contextualSpacing/>
      <w:mirrorIndents w:val="0"/>
    </w:pPr>
  </w:style>
  <w:style w:type="paragraph" w:styleId="Zitat">
    <w:name w:val="Quote"/>
    <w:basedOn w:val="Standard"/>
    <w:next w:val="Standard"/>
    <w:link w:val="ZitatZchn"/>
    <w:autoRedefine/>
    <w:uiPriority w:val="29"/>
    <w:qFormat/>
    <w:rsid w:val="00C33F43"/>
    <w:rPr>
      <w:rFonts w:eastAsiaTheme="majorEastAsia" w:cstheme="majorBidi"/>
      <w:i/>
      <w:iCs/>
      <w:sz w:val="22"/>
    </w:rPr>
  </w:style>
  <w:style w:type="character" w:customStyle="1" w:styleId="ZitatZchn">
    <w:name w:val="Zitat Zchn"/>
    <w:basedOn w:val="Absatz-Standardschriftart"/>
    <w:link w:val="Zitat"/>
    <w:uiPriority w:val="29"/>
    <w:rsid w:val="00C33F43"/>
    <w:rPr>
      <w:rFonts w:ascii="Times New Roman" w:eastAsiaTheme="majorEastAsia" w:hAnsi="Times New Roman" w:cstheme="majorBidi"/>
      <w:i/>
      <w:iCs/>
      <w:lang w:eastAsia="de-DE"/>
    </w:rPr>
  </w:style>
  <w:style w:type="paragraph" w:styleId="IntensivesZitat">
    <w:name w:val="Intense Quote"/>
    <w:basedOn w:val="Standard"/>
    <w:next w:val="Standard"/>
    <w:link w:val="IntensivesZitatZchn"/>
    <w:uiPriority w:val="30"/>
    <w:qFormat/>
    <w:rsid w:val="00185D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IntensivesZitatZchn">
    <w:name w:val="Intensives Zitat Zchn"/>
    <w:basedOn w:val="Absatz-Standardschriftart"/>
    <w:link w:val="IntensivesZitat"/>
    <w:uiPriority w:val="30"/>
    <w:rsid w:val="00185D78"/>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185D78"/>
    <w:rPr>
      <w:i/>
      <w:iCs/>
      <w:color w:val="5A5A5A" w:themeColor="text1" w:themeTint="A5"/>
    </w:rPr>
  </w:style>
  <w:style w:type="character" w:styleId="IntensiveHervorhebung">
    <w:name w:val="Intense Emphasis"/>
    <w:uiPriority w:val="21"/>
    <w:qFormat/>
    <w:rsid w:val="00185D78"/>
    <w:rPr>
      <w:b/>
      <w:bCs/>
      <w:i/>
      <w:iCs/>
      <w:color w:val="4F81BD" w:themeColor="accent1"/>
      <w:sz w:val="22"/>
      <w:szCs w:val="22"/>
    </w:rPr>
  </w:style>
  <w:style w:type="character" w:styleId="SchwacherVerweis">
    <w:name w:val="Subtle Reference"/>
    <w:uiPriority w:val="31"/>
    <w:qFormat/>
    <w:rsid w:val="00185D78"/>
    <w:rPr>
      <w:color w:val="auto"/>
      <w:u w:val="single" w:color="9BBB59" w:themeColor="accent3"/>
    </w:rPr>
  </w:style>
  <w:style w:type="character" w:styleId="IntensiverVerweis">
    <w:name w:val="Intense Reference"/>
    <w:basedOn w:val="Absatz-Standardschriftart"/>
    <w:uiPriority w:val="32"/>
    <w:qFormat/>
    <w:rsid w:val="00185D78"/>
    <w:rPr>
      <w:b/>
      <w:bCs/>
      <w:color w:val="76923C" w:themeColor="accent3" w:themeShade="BF"/>
      <w:u w:val="single" w:color="9BBB59" w:themeColor="accent3"/>
    </w:rPr>
  </w:style>
  <w:style w:type="character" w:styleId="Buchtitel">
    <w:name w:val="Book Title"/>
    <w:basedOn w:val="Absatz-Standardschriftart"/>
    <w:uiPriority w:val="33"/>
    <w:qFormat/>
    <w:rsid w:val="00185D78"/>
    <w:rPr>
      <w:rFonts w:asciiTheme="majorHAnsi" w:eastAsiaTheme="majorEastAsia" w:hAnsiTheme="majorHAnsi" w:cstheme="majorBidi"/>
      <w:b/>
      <w:bCs/>
      <w:i/>
      <w:iCs/>
      <w:color w:val="auto"/>
    </w:rPr>
  </w:style>
  <w:style w:type="paragraph" w:styleId="Inhaltsverzeichnisberschrift">
    <w:name w:val="TOC Heading"/>
    <w:basedOn w:val="berschrift1"/>
    <w:next w:val="Standard"/>
    <w:autoRedefine/>
    <w:uiPriority w:val="39"/>
    <w:unhideWhenUsed/>
    <w:qFormat/>
    <w:rsid w:val="00EE7D9E"/>
    <w:pPr>
      <w:outlineLvl w:val="9"/>
    </w:pPr>
    <w:rPr>
      <w:lang w:bidi="en-US"/>
    </w:rPr>
  </w:style>
  <w:style w:type="paragraph" w:customStyle="1" w:styleId="Heading">
    <w:name w:val="Heading"/>
    <w:basedOn w:val="Standard"/>
    <w:next w:val="Textbody"/>
    <w:rsid w:val="00185D78"/>
    <w:pPr>
      <w:keepNext/>
      <w:suppressAutoHyphens/>
      <w:spacing w:after="120"/>
    </w:pPr>
    <w:rPr>
      <w:rFonts w:ascii="Arial" w:eastAsia="Lucida Sans Unicode" w:hAnsi="Arial" w:cs="Tahoma"/>
      <w:sz w:val="28"/>
      <w:szCs w:val="28"/>
    </w:rPr>
  </w:style>
  <w:style w:type="paragraph" w:customStyle="1" w:styleId="Textbody">
    <w:name w:val="Text body"/>
    <w:basedOn w:val="Standard"/>
    <w:rsid w:val="00185D78"/>
    <w:pPr>
      <w:suppressAutoHyphens/>
      <w:spacing w:after="120"/>
    </w:pPr>
  </w:style>
  <w:style w:type="paragraph" w:customStyle="1" w:styleId="Index">
    <w:name w:val="Index"/>
    <w:basedOn w:val="Standard"/>
    <w:rsid w:val="00185D78"/>
    <w:pPr>
      <w:suppressLineNumbers/>
      <w:suppressAutoHyphens/>
    </w:pPr>
    <w:rPr>
      <w:rFonts w:cs="Tahoma"/>
    </w:rPr>
  </w:style>
  <w:style w:type="paragraph" w:customStyle="1" w:styleId="Footnote">
    <w:name w:val="Footnote"/>
    <w:basedOn w:val="Standard"/>
    <w:rsid w:val="00185D78"/>
    <w:pPr>
      <w:suppressLineNumbers/>
      <w:suppressAutoHyphens/>
      <w:ind w:left="283" w:hanging="283"/>
    </w:pPr>
    <w:rPr>
      <w:sz w:val="20"/>
      <w:szCs w:val="20"/>
    </w:rPr>
  </w:style>
  <w:style w:type="paragraph" w:customStyle="1" w:styleId="BibliographyHeading">
    <w:name w:val="Bibliography Heading"/>
    <w:basedOn w:val="Heading"/>
    <w:rsid w:val="00185D78"/>
    <w:pPr>
      <w:suppressLineNumbers/>
    </w:pPr>
    <w:rPr>
      <w:b/>
      <w:bCs/>
      <w:sz w:val="32"/>
      <w:szCs w:val="32"/>
    </w:rPr>
  </w:style>
  <w:style w:type="paragraph" w:customStyle="1" w:styleId="Bibliography1">
    <w:name w:val="Bibliography 1"/>
    <w:basedOn w:val="Index"/>
    <w:rsid w:val="00185D78"/>
    <w:pPr>
      <w:tabs>
        <w:tab w:val="right" w:leader="dot" w:pos="9071"/>
      </w:tabs>
    </w:pPr>
  </w:style>
  <w:style w:type="character" w:customStyle="1" w:styleId="WW8Num2z0">
    <w:name w:val="WW8Num2z0"/>
    <w:rsid w:val="00185D78"/>
    <w:rPr>
      <w:rFonts w:ascii="Symbol" w:hAnsi="Symbol"/>
      <w:color w:val="000000"/>
    </w:rPr>
  </w:style>
  <w:style w:type="character" w:customStyle="1" w:styleId="WW8Num2z1">
    <w:name w:val="WW8Num2z1"/>
    <w:rsid w:val="00185D78"/>
    <w:rPr>
      <w:rFonts w:ascii="Courier New" w:hAnsi="Courier New" w:cs="Courier New"/>
    </w:rPr>
  </w:style>
  <w:style w:type="character" w:customStyle="1" w:styleId="WW8Num2z2">
    <w:name w:val="WW8Num2z2"/>
    <w:rsid w:val="00185D78"/>
    <w:rPr>
      <w:rFonts w:ascii="Wingdings" w:hAnsi="Wingdings"/>
    </w:rPr>
  </w:style>
  <w:style w:type="character" w:customStyle="1" w:styleId="WW8Num2z3">
    <w:name w:val="WW8Num2z3"/>
    <w:rsid w:val="00185D78"/>
    <w:rPr>
      <w:rFonts w:ascii="Symbol" w:hAnsi="Symbol"/>
    </w:rPr>
  </w:style>
  <w:style w:type="character" w:customStyle="1" w:styleId="WW8Num4z0">
    <w:name w:val="WW8Num4z0"/>
    <w:rsid w:val="00185D78"/>
    <w:rPr>
      <w:rFonts w:ascii="Symbol" w:hAnsi="Symbol"/>
      <w:color w:val="000000"/>
    </w:rPr>
  </w:style>
  <w:style w:type="character" w:customStyle="1" w:styleId="WW8Num4z1">
    <w:name w:val="WW8Num4z1"/>
    <w:rsid w:val="00185D78"/>
    <w:rPr>
      <w:rFonts w:ascii="Courier New" w:hAnsi="Courier New" w:cs="Courier New"/>
    </w:rPr>
  </w:style>
  <w:style w:type="character" w:customStyle="1" w:styleId="WW8Num4z2">
    <w:name w:val="WW8Num4z2"/>
    <w:rsid w:val="00185D78"/>
    <w:rPr>
      <w:rFonts w:ascii="Wingdings" w:hAnsi="Wingdings"/>
    </w:rPr>
  </w:style>
  <w:style w:type="character" w:customStyle="1" w:styleId="WW8Num4z3">
    <w:name w:val="WW8Num4z3"/>
    <w:rsid w:val="00185D78"/>
    <w:rPr>
      <w:rFonts w:ascii="Symbol" w:hAnsi="Symbol"/>
    </w:rPr>
  </w:style>
  <w:style w:type="character" w:customStyle="1" w:styleId="BulletSymbols">
    <w:name w:val="Bullet Symbols"/>
    <w:rsid w:val="00185D78"/>
    <w:rPr>
      <w:rFonts w:ascii="StarSymbol" w:eastAsia="StarSymbol" w:hAnsi="StarSymbol" w:cs="StarSymbol"/>
      <w:sz w:val="18"/>
      <w:szCs w:val="18"/>
    </w:rPr>
  </w:style>
  <w:style w:type="character" w:customStyle="1" w:styleId="Internetlink">
    <w:name w:val="Internet link"/>
    <w:rsid w:val="00185D78"/>
    <w:rPr>
      <w:color w:val="000080"/>
      <w:u w:val="single"/>
    </w:rPr>
  </w:style>
  <w:style w:type="character" w:customStyle="1" w:styleId="FootnoteSymbol">
    <w:name w:val="Footnote Symbol"/>
    <w:rsid w:val="00185D78"/>
  </w:style>
  <w:style w:type="character" w:customStyle="1" w:styleId="KommentartextZchn">
    <w:name w:val="Kommentartext Zchn"/>
    <w:basedOn w:val="Absatz-Standardschriftart"/>
    <w:rsid w:val="00185D78"/>
    <w:rPr>
      <w:rFonts w:eastAsia="Times New Roman" w:cs="Times New Roman"/>
      <w:sz w:val="20"/>
      <w:szCs w:val="20"/>
    </w:rPr>
  </w:style>
  <w:style w:type="character" w:customStyle="1" w:styleId="KommentarthemaZchn">
    <w:name w:val="Kommentarthema Zchn"/>
    <w:basedOn w:val="KommentartextZchn"/>
    <w:rsid w:val="00185D78"/>
    <w:rPr>
      <w:rFonts w:eastAsia="Times New Roman" w:cs="Times New Roman"/>
      <w:b/>
      <w:bCs/>
      <w:sz w:val="20"/>
      <w:szCs w:val="20"/>
    </w:rPr>
  </w:style>
  <w:style w:type="character" w:customStyle="1" w:styleId="SprechblasentextZchn">
    <w:name w:val="Sprechblasentext Zchn"/>
    <w:basedOn w:val="Absatz-Standardschriftart"/>
    <w:rsid w:val="00185D78"/>
    <w:rPr>
      <w:rFonts w:ascii="Tahoma" w:eastAsia="Times New Roman" w:hAnsi="Tahoma"/>
      <w:sz w:val="16"/>
      <w:szCs w:val="16"/>
    </w:rPr>
  </w:style>
  <w:style w:type="character" w:customStyle="1" w:styleId="KopfzeileZchn">
    <w:name w:val="Kopfzeile Zchn"/>
    <w:basedOn w:val="Absatz-Standardschriftart"/>
    <w:uiPriority w:val="99"/>
    <w:rsid w:val="00185D78"/>
  </w:style>
  <w:style w:type="character" w:customStyle="1" w:styleId="FuzeileZchn">
    <w:name w:val="Fußzeile Zchn"/>
    <w:basedOn w:val="Absatz-Standardschriftart"/>
    <w:uiPriority w:val="99"/>
    <w:rsid w:val="00185D78"/>
  </w:style>
  <w:style w:type="character" w:customStyle="1" w:styleId="FunotentextZchn">
    <w:name w:val="Fußnotentext Zchn"/>
    <w:basedOn w:val="Absatz-Standardschriftart"/>
    <w:rsid w:val="00185D78"/>
    <w:rPr>
      <w:sz w:val="20"/>
      <w:szCs w:val="20"/>
    </w:rPr>
  </w:style>
  <w:style w:type="character" w:customStyle="1" w:styleId="verse">
    <w:name w:val="verse"/>
    <w:basedOn w:val="Absatz-Standardschriftart"/>
    <w:rsid w:val="00185D78"/>
  </w:style>
  <w:style w:type="character" w:customStyle="1" w:styleId="polytonic">
    <w:name w:val="polytonic"/>
    <w:basedOn w:val="Absatz-Standardschriftart"/>
    <w:rsid w:val="00185D78"/>
  </w:style>
  <w:style w:type="numbering" w:customStyle="1" w:styleId="WW8Num1">
    <w:name w:val="WW8Num1"/>
    <w:basedOn w:val="KeineListe"/>
    <w:rsid w:val="00185D78"/>
    <w:pPr>
      <w:numPr>
        <w:numId w:val="1"/>
      </w:numPr>
    </w:pPr>
  </w:style>
  <w:style w:type="numbering" w:customStyle="1" w:styleId="WW8Num2">
    <w:name w:val="WW8Num2"/>
    <w:basedOn w:val="KeineListe"/>
    <w:rsid w:val="00185D78"/>
    <w:pPr>
      <w:numPr>
        <w:numId w:val="2"/>
      </w:numPr>
    </w:pPr>
  </w:style>
  <w:style w:type="numbering" w:customStyle="1" w:styleId="WW8Num3">
    <w:name w:val="WW8Num3"/>
    <w:basedOn w:val="KeineListe"/>
    <w:rsid w:val="00185D78"/>
    <w:pPr>
      <w:numPr>
        <w:numId w:val="3"/>
      </w:numPr>
    </w:pPr>
  </w:style>
  <w:style w:type="numbering" w:customStyle="1" w:styleId="WW8Num4">
    <w:name w:val="WW8Num4"/>
    <w:basedOn w:val="KeineListe"/>
    <w:rsid w:val="00185D78"/>
    <w:pPr>
      <w:numPr>
        <w:numId w:val="4"/>
      </w:numPr>
    </w:pPr>
  </w:style>
  <w:style w:type="paragraph" w:customStyle="1" w:styleId="Kursiv">
    <w:name w:val="Kursiv"/>
    <w:basedOn w:val="Standard"/>
    <w:next w:val="Standard"/>
    <w:link w:val="KursivZchn"/>
    <w:rsid w:val="00185D78"/>
    <w:pPr>
      <w:ind w:firstLine="0"/>
    </w:pPr>
    <w:rPr>
      <w:i/>
    </w:rPr>
  </w:style>
  <w:style w:type="character" w:customStyle="1" w:styleId="KursivZchn">
    <w:name w:val="Kursiv Zchn"/>
    <w:basedOn w:val="Absatz-Standardschriftart"/>
    <w:link w:val="Kursiv"/>
    <w:rsid w:val="00185D78"/>
    <w:rPr>
      <w:i/>
    </w:rPr>
  </w:style>
  <w:style w:type="paragraph" w:customStyle="1" w:styleId="Literaturverweis">
    <w:name w:val="Literaturverweis"/>
    <w:basedOn w:val="Funotentext"/>
    <w:link w:val="LiteraturverweisZchn"/>
    <w:qFormat/>
    <w:rsid w:val="00185D78"/>
    <w:rPr>
      <w:noProof/>
    </w:rPr>
  </w:style>
  <w:style w:type="character" w:customStyle="1" w:styleId="LiteraturverweisZchn">
    <w:name w:val="Literaturverweis Zchn"/>
    <w:basedOn w:val="FunotentextZchn1"/>
    <w:link w:val="Literaturverweis"/>
    <w:rsid w:val="00185D78"/>
    <w:rPr>
      <w:rFonts w:ascii="Times New Roman" w:hAnsi="Times New Roman"/>
      <w:noProof/>
      <w:sz w:val="20"/>
      <w:szCs w:val="20"/>
      <w:lang w:eastAsia="de-DE"/>
    </w:rPr>
  </w:style>
  <w:style w:type="paragraph" w:styleId="Funotentext">
    <w:name w:val="footnote text"/>
    <w:basedOn w:val="Standard"/>
    <w:link w:val="FunotentextZchn1"/>
    <w:autoRedefine/>
    <w:qFormat/>
    <w:rsid w:val="000515B4"/>
    <w:pPr>
      <w:tabs>
        <w:tab w:val="left" w:pos="284"/>
      </w:tabs>
      <w:spacing w:before="0" w:line="240" w:lineRule="auto"/>
      <w:ind w:left="284" w:hanging="284"/>
      <w:mirrorIndents w:val="0"/>
    </w:pPr>
    <w:rPr>
      <w:sz w:val="20"/>
      <w:szCs w:val="20"/>
    </w:rPr>
  </w:style>
  <w:style w:type="character" w:customStyle="1" w:styleId="FunotentextZchn1">
    <w:name w:val="Fußnotentext Zchn1"/>
    <w:basedOn w:val="Absatz-Standardschriftart"/>
    <w:link w:val="Funotentext"/>
    <w:rsid w:val="000515B4"/>
    <w:rPr>
      <w:rFonts w:ascii="Times New Roman" w:hAnsi="Times New Roman"/>
      <w:sz w:val="20"/>
      <w:szCs w:val="20"/>
      <w:lang w:eastAsia="de-DE"/>
    </w:rPr>
  </w:style>
  <w:style w:type="paragraph" w:styleId="Verzeichnis1">
    <w:name w:val="toc 1"/>
    <w:basedOn w:val="Standard"/>
    <w:next w:val="Standard"/>
    <w:autoRedefine/>
    <w:uiPriority w:val="39"/>
    <w:qFormat/>
    <w:rsid w:val="001B548F"/>
    <w:pPr>
      <w:tabs>
        <w:tab w:val="left" w:pos="284"/>
      </w:tabs>
      <w:spacing w:before="360"/>
      <w:ind w:left="284" w:hanging="284"/>
    </w:pPr>
    <w:rPr>
      <w:rFonts w:asciiTheme="majorHAnsi" w:hAnsiTheme="majorHAnsi"/>
      <w:b/>
      <w:bCs/>
      <w:caps/>
      <w:szCs w:val="24"/>
    </w:rPr>
  </w:style>
  <w:style w:type="paragraph" w:styleId="Verzeichnis2">
    <w:name w:val="toc 2"/>
    <w:basedOn w:val="Standard"/>
    <w:next w:val="Standard"/>
    <w:autoRedefine/>
    <w:uiPriority w:val="39"/>
    <w:qFormat/>
    <w:rsid w:val="00B9422A"/>
    <w:pPr>
      <w:spacing w:line="240" w:lineRule="auto"/>
      <w:ind w:left="284" w:right="284" w:hanging="284"/>
    </w:pPr>
    <w:rPr>
      <w:rFonts w:asciiTheme="minorHAnsi" w:hAnsiTheme="minorHAnsi"/>
      <w:b/>
      <w:bCs/>
      <w:sz w:val="20"/>
      <w:szCs w:val="20"/>
    </w:rPr>
  </w:style>
  <w:style w:type="paragraph" w:styleId="Verzeichnis3">
    <w:name w:val="toc 3"/>
    <w:basedOn w:val="Standard"/>
    <w:next w:val="Standard"/>
    <w:autoRedefine/>
    <w:uiPriority w:val="39"/>
    <w:qFormat/>
    <w:rsid w:val="00B9422A"/>
    <w:pPr>
      <w:spacing w:before="0" w:line="240" w:lineRule="auto"/>
      <w:ind w:left="397" w:right="284" w:hanging="284"/>
    </w:pPr>
    <w:rPr>
      <w:rFonts w:asciiTheme="minorHAnsi" w:hAnsiTheme="minorHAnsi"/>
      <w:sz w:val="20"/>
      <w:szCs w:val="20"/>
    </w:rPr>
  </w:style>
  <w:style w:type="paragraph" w:styleId="Kommentartext">
    <w:name w:val="annotation text"/>
    <w:basedOn w:val="Standard"/>
    <w:link w:val="KommentartextZchn1"/>
    <w:rsid w:val="00185D78"/>
    <w:rPr>
      <w:sz w:val="20"/>
      <w:szCs w:val="20"/>
    </w:rPr>
  </w:style>
  <w:style w:type="character" w:customStyle="1" w:styleId="KommentartextZchn1">
    <w:name w:val="Kommentartext Zchn1"/>
    <w:basedOn w:val="Absatz-Standardschriftart"/>
    <w:link w:val="Kommentartext"/>
    <w:rsid w:val="00185D78"/>
    <w:rPr>
      <w:sz w:val="20"/>
      <w:szCs w:val="20"/>
    </w:rPr>
  </w:style>
  <w:style w:type="paragraph" w:styleId="Kopfzeile">
    <w:name w:val="header"/>
    <w:basedOn w:val="Standard"/>
    <w:link w:val="KopfzeileZchn1"/>
    <w:uiPriority w:val="99"/>
    <w:rsid w:val="00185D78"/>
    <w:pPr>
      <w:tabs>
        <w:tab w:val="center" w:pos="4536"/>
        <w:tab w:val="right" w:pos="9072"/>
      </w:tabs>
    </w:pPr>
  </w:style>
  <w:style w:type="character" w:customStyle="1" w:styleId="KopfzeileZchn1">
    <w:name w:val="Kopfzeile Zchn1"/>
    <w:basedOn w:val="Absatz-Standardschriftart"/>
    <w:link w:val="Kopfzeile"/>
    <w:rsid w:val="00185D78"/>
  </w:style>
  <w:style w:type="paragraph" w:styleId="Fuzeile">
    <w:name w:val="footer"/>
    <w:basedOn w:val="Standard"/>
    <w:link w:val="FuzeileZchn1"/>
    <w:uiPriority w:val="99"/>
    <w:rsid w:val="00185D78"/>
    <w:pPr>
      <w:tabs>
        <w:tab w:val="center" w:pos="4536"/>
        <w:tab w:val="right" w:pos="9072"/>
      </w:tabs>
    </w:pPr>
  </w:style>
  <w:style w:type="character" w:customStyle="1" w:styleId="FuzeileZchn1">
    <w:name w:val="Fußzeile Zchn1"/>
    <w:basedOn w:val="Absatz-Standardschriftart"/>
    <w:link w:val="Fuzeile"/>
    <w:rsid w:val="00185D78"/>
  </w:style>
  <w:style w:type="character" w:styleId="Funotenzeichen">
    <w:name w:val="footnote reference"/>
    <w:basedOn w:val="Absatz-Standardschriftart"/>
    <w:rsid w:val="00185D78"/>
    <w:rPr>
      <w:position w:val="0"/>
      <w:vertAlign w:val="superscript"/>
    </w:rPr>
  </w:style>
  <w:style w:type="character" w:styleId="Kommentarzeichen">
    <w:name w:val="annotation reference"/>
    <w:basedOn w:val="Absatz-Standardschriftart"/>
    <w:rsid w:val="00185D78"/>
    <w:rPr>
      <w:sz w:val="16"/>
      <w:szCs w:val="16"/>
    </w:rPr>
  </w:style>
  <w:style w:type="paragraph" w:styleId="Liste">
    <w:name w:val="List"/>
    <w:basedOn w:val="Textbody"/>
    <w:rsid w:val="00185D78"/>
    <w:rPr>
      <w:rFonts w:cs="Tahoma"/>
    </w:rPr>
  </w:style>
  <w:style w:type="paragraph" w:styleId="Textkrper-Einzug2">
    <w:name w:val="Body Text Indent 2"/>
    <w:basedOn w:val="Standard"/>
    <w:link w:val="Textkrper-Einzug2Zchn"/>
    <w:uiPriority w:val="99"/>
    <w:rsid w:val="00185D78"/>
    <w:pPr>
      <w:widowControl w:val="0"/>
      <w:autoSpaceDE w:val="0"/>
      <w:autoSpaceDN w:val="0"/>
      <w:spacing w:before="0" w:after="120" w:line="480" w:lineRule="auto"/>
      <w:ind w:left="284" w:firstLine="0"/>
      <w:jc w:val="both"/>
    </w:pPr>
    <w:rPr>
      <w:rFonts w:eastAsiaTheme="minorEastAsia" w:cs="Times New Roman"/>
      <w:szCs w:val="24"/>
    </w:rPr>
  </w:style>
  <w:style w:type="character" w:customStyle="1" w:styleId="Textkrper-Einzug2Zchn">
    <w:name w:val="Textkörper-Einzug 2 Zchn"/>
    <w:basedOn w:val="Absatz-Standardschriftart"/>
    <w:link w:val="Textkrper-Einzug2"/>
    <w:uiPriority w:val="99"/>
    <w:rsid w:val="00185D78"/>
    <w:rPr>
      <w:rFonts w:ascii="Times New Roman" w:eastAsiaTheme="minorEastAsia" w:hAnsi="Times New Roman" w:cs="Times New Roman"/>
      <w:sz w:val="24"/>
      <w:szCs w:val="24"/>
      <w:lang w:eastAsia="de-DE"/>
    </w:rPr>
  </w:style>
  <w:style w:type="character" w:styleId="Hyperlink">
    <w:name w:val="Hyperlink"/>
    <w:basedOn w:val="Absatz-Standardschriftart"/>
    <w:uiPriority w:val="99"/>
    <w:rsid w:val="00E903D5"/>
    <w:rPr>
      <w:noProof/>
      <w:color w:val="0000FF"/>
      <w:u w:val="single"/>
    </w:rPr>
  </w:style>
  <w:style w:type="paragraph" w:styleId="StandardWeb">
    <w:name w:val="Normal (Web)"/>
    <w:basedOn w:val="Standard"/>
    <w:uiPriority w:val="99"/>
    <w:rsid w:val="00185D78"/>
    <w:pPr>
      <w:spacing w:before="100" w:after="100"/>
      <w:ind w:firstLine="0"/>
    </w:pPr>
    <w:rPr>
      <w:rFonts w:eastAsia="Times New Roman" w:cs="Times New Roman"/>
      <w:szCs w:val="24"/>
    </w:rPr>
  </w:style>
  <w:style w:type="paragraph" w:styleId="Kommentarthema">
    <w:name w:val="annotation subject"/>
    <w:basedOn w:val="Kommentartext"/>
    <w:next w:val="Kommentartext"/>
    <w:link w:val="KommentarthemaZchn1"/>
    <w:rsid w:val="00185D78"/>
    <w:rPr>
      <w:b/>
      <w:bCs/>
    </w:rPr>
  </w:style>
  <w:style w:type="character" w:customStyle="1" w:styleId="KommentarthemaZchn1">
    <w:name w:val="Kommentarthema Zchn1"/>
    <w:basedOn w:val="KommentartextZchn1"/>
    <w:link w:val="Kommentarthema"/>
    <w:rsid w:val="00185D78"/>
    <w:rPr>
      <w:b/>
      <w:bCs/>
      <w:sz w:val="20"/>
      <w:szCs w:val="20"/>
    </w:rPr>
  </w:style>
  <w:style w:type="paragraph" w:styleId="Sprechblasentext">
    <w:name w:val="Balloon Text"/>
    <w:basedOn w:val="Standard"/>
    <w:link w:val="SprechblasentextZchn1"/>
    <w:rsid w:val="00185D78"/>
    <w:rPr>
      <w:rFonts w:ascii="Tahoma" w:hAnsi="Tahoma" w:cs="Tahoma"/>
      <w:sz w:val="16"/>
      <w:szCs w:val="16"/>
    </w:rPr>
  </w:style>
  <w:style w:type="character" w:customStyle="1" w:styleId="SprechblasentextZchn1">
    <w:name w:val="Sprechblasentext Zchn1"/>
    <w:basedOn w:val="Absatz-Standardschriftart"/>
    <w:link w:val="Sprechblasentext"/>
    <w:rsid w:val="00185D78"/>
    <w:rPr>
      <w:rFonts w:ascii="Tahoma" w:hAnsi="Tahoma" w:cs="Tahoma"/>
      <w:sz w:val="16"/>
      <w:szCs w:val="16"/>
    </w:rPr>
  </w:style>
  <w:style w:type="character" w:styleId="Platzhaltertext">
    <w:name w:val="Placeholder Text"/>
    <w:basedOn w:val="Absatz-Standardschriftart"/>
    <w:rsid w:val="00185D78"/>
    <w:rPr>
      <w:color w:val="808080"/>
    </w:rPr>
  </w:style>
  <w:style w:type="character" w:customStyle="1" w:styleId="ListenabsatzZchn">
    <w:name w:val="Listenabsatz Zchn"/>
    <w:aliases w:val="Num. Listenabsatz Zchn"/>
    <w:basedOn w:val="Absatz-Standardschriftart"/>
    <w:link w:val="Listenabsatz"/>
    <w:uiPriority w:val="34"/>
    <w:rsid w:val="007605A3"/>
    <w:rPr>
      <w:rFonts w:ascii="Cambria" w:hAnsi="Cambria"/>
      <w:sz w:val="24"/>
      <w:lang w:eastAsia="de-DE"/>
    </w:rPr>
  </w:style>
  <w:style w:type="paragraph" w:styleId="Literaturverzeichnis">
    <w:name w:val="Bibliography"/>
    <w:basedOn w:val="Standard"/>
    <w:next w:val="Standard"/>
    <w:rsid w:val="00185D78"/>
  </w:style>
  <w:style w:type="character" w:customStyle="1" w:styleId="Listenabsatz1Zchn">
    <w:name w:val="Listenabsatz1 Zchn"/>
    <w:basedOn w:val="ListenabsatzZchn"/>
    <w:link w:val="Listenabsatz1"/>
    <w:rsid w:val="003A450D"/>
    <w:rPr>
      <w:rFonts w:ascii="Times New Roman" w:hAnsi="Times New Roman"/>
      <w:sz w:val="24"/>
      <w:lang w:eastAsia="de-DE"/>
    </w:rPr>
  </w:style>
  <w:style w:type="character" w:styleId="BesuchterHyperlink">
    <w:name w:val="FollowedHyperlink"/>
    <w:basedOn w:val="Absatz-Standardschriftart"/>
    <w:uiPriority w:val="99"/>
    <w:semiHidden/>
    <w:unhideWhenUsed/>
    <w:rsid w:val="00C578FC"/>
    <w:rPr>
      <w:color w:val="800080" w:themeColor="followedHyperlink"/>
      <w:u w:val="single"/>
    </w:rPr>
  </w:style>
  <w:style w:type="table" w:styleId="Tabellenraster">
    <w:name w:val="Table Grid"/>
    <w:basedOn w:val="NormaleTabelle"/>
    <w:uiPriority w:val="59"/>
    <w:rsid w:val="00C5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merierteListe2Ebene">
    <w:name w:val="Nummerierte Liste 2. Ebene"/>
    <w:basedOn w:val="Listenabsatz"/>
    <w:link w:val="NummerierteListe2EbeneZchn"/>
    <w:autoRedefine/>
    <w:qFormat/>
    <w:rsid w:val="00411AA1"/>
    <w:pPr>
      <w:numPr>
        <w:numId w:val="0"/>
      </w:numPr>
      <w:spacing w:before="0"/>
      <w:ind w:left="1077" w:right="340"/>
    </w:pPr>
  </w:style>
  <w:style w:type="paragraph" w:styleId="Verzeichnis4">
    <w:name w:val="toc 4"/>
    <w:basedOn w:val="Standard"/>
    <w:next w:val="Standard"/>
    <w:autoRedefine/>
    <w:uiPriority w:val="39"/>
    <w:unhideWhenUsed/>
    <w:rsid w:val="004A24E7"/>
    <w:pPr>
      <w:spacing w:before="0"/>
      <w:ind w:left="480"/>
    </w:pPr>
    <w:rPr>
      <w:rFonts w:asciiTheme="minorHAnsi" w:hAnsiTheme="minorHAnsi"/>
      <w:sz w:val="20"/>
      <w:szCs w:val="20"/>
    </w:rPr>
  </w:style>
  <w:style w:type="character" w:customStyle="1" w:styleId="NummerierteListe2EbeneZchn">
    <w:name w:val="Nummerierte Liste 2. Ebene Zchn"/>
    <w:basedOn w:val="ListenabsatzZchn"/>
    <w:link w:val="NummerierteListe2Ebene"/>
    <w:rsid w:val="00411AA1"/>
    <w:rPr>
      <w:rFonts w:ascii="Times New Roman" w:hAnsi="Times New Roman"/>
      <w:sz w:val="24"/>
      <w:lang w:eastAsia="de-DE"/>
    </w:rPr>
  </w:style>
  <w:style w:type="paragraph" w:styleId="Verzeichnis5">
    <w:name w:val="toc 5"/>
    <w:basedOn w:val="Standard"/>
    <w:next w:val="Standard"/>
    <w:autoRedefine/>
    <w:uiPriority w:val="39"/>
    <w:unhideWhenUsed/>
    <w:rsid w:val="004A24E7"/>
    <w:pPr>
      <w:spacing w:before="0"/>
      <w:ind w:left="720"/>
    </w:pPr>
    <w:rPr>
      <w:rFonts w:asciiTheme="minorHAnsi" w:hAnsiTheme="minorHAnsi"/>
      <w:sz w:val="20"/>
      <w:szCs w:val="20"/>
    </w:rPr>
  </w:style>
  <w:style w:type="paragraph" w:styleId="Verzeichnis6">
    <w:name w:val="toc 6"/>
    <w:basedOn w:val="Standard"/>
    <w:next w:val="Standard"/>
    <w:autoRedefine/>
    <w:uiPriority w:val="39"/>
    <w:unhideWhenUsed/>
    <w:rsid w:val="004A24E7"/>
    <w:pPr>
      <w:spacing w:before="0"/>
      <w:ind w:left="960"/>
    </w:pPr>
    <w:rPr>
      <w:rFonts w:asciiTheme="minorHAnsi" w:hAnsiTheme="minorHAnsi"/>
      <w:sz w:val="20"/>
      <w:szCs w:val="20"/>
    </w:rPr>
  </w:style>
  <w:style w:type="paragraph" w:styleId="Verzeichnis7">
    <w:name w:val="toc 7"/>
    <w:basedOn w:val="Standard"/>
    <w:next w:val="Standard"/>
    <w:autoRedefine/>
    <w:uiPriority w:val="39"/>
    <w:unhideWhenUsed/>
    <w:rsid w:val="004A24E7"/>
    <w:pPr>
      <w:spacing w:before="0"/>
      <w:ind w:left="1200"/>
    </w:pPr>
    <w:rPr>
      <w:rFonts w:asciiTheme="minorHAnsi" w:hAnsiTheme="minorHAnsi"/>
      <w:sz w:val="20"/>
      <w:szCs w:val="20"/>
    </w:rPr>
  </w:style>
  <w:style w:type="paragraph" w:styleId="Verzeichnis8">
    <w:name w:val="toc 8"/>
    <w:basedOn w:val="Standard"/>
    <w:next w:val="Standard"/>
    <w:autoRedefine/>
    <w:uiPriority w:val="39"/>
    <w:unhideWhenUsed/>
    <w:rsid w:val="004A24E7"/>
    <w:pPr>
      <w:spacing w:before="0"/>
      <w:ind w:left="1440"/>
    </w:pPr>
    <w:rPr>
      <w:rFonts w:asciiTheme="minorHAnsi" w:hAnsiTheme="minorHAnsi"/>
      <w:sz w:val="20"/>
      <w:szCs w:val="20"/>
    </w:rPr>
  </w:style>
  <w:style w:type="paragraph" w:styleId="Verzeichnis9">
    <w:name w:val="toc 9"/>
    <w:basedOn w:val="Standard"/>
    <w:next w:val="Standard"/>
    <w:autoRedefine/>
    <w:uiPriority w:val="39"/>
    <w:unhideWhenUsed/>
    <w:rsid w:val="004A24E7"/>
    <w:pPr>
      <w:spacing w:before="0"/>
      <w:ind w:left="1680"/>
    </w:pPr>
    <w:rPr>
      <w:rFonts w:asciiTheme="minorHAnsi" w:hAnsiTheme="minorHAnsi"/>
      <w:sz w:val="20"/>
      <w:szCs w:val="20"/>
    </w:rPr>
  </w:style>
  <w:style w:type="character" w:styleId="HTMLCode">
    <w:name w:val="HTML Code"/>
    <w:basedOn w:val="Absatz-Standardschriftart"/>
    <w:uiPriority w:val="99"/>
    <w:semiHidden/>
    <w:unhideWhenUsed/>
    <w:rsid w:val="00E312FA"/>
    <w:rPr>
      <w:rFonts w:ascii="Courier New" w:eastAsia="Times New Roman" w:hAnsi="Courier New" w:cs="Courier New"/>
      <w:sz w:val="20"/>
      <w:szCs w:val="20"/>
    </w:rPr>
  </w:style>
  <w:style w:type="character" w:customStyle="1" w:styleId="walletone">
    <w:name w:val="walletone"/>
    <w:basedOn w:val="Absatz-Standardschriftart"/>
    <w:rsid w:val="0005751B"/>
  </w:style>
  <w:style w:type="character" w:customStyle="1" w:styleId="nodeaddress">
    <w:name w:val="nodeaddress"/>
    <w:basedOn w:val="Absatz-Standardschriftart"/>
    <w:rsid w:val="00E871E9"/>
  </w:style>
  <w:style w:type="paragraph" w:customStyle="1" w:styleId="ErsterAbsatz">
    <w:name w:val="Erster Absatz"/>
    <w:basedOn w:val="Standard"/>
    <w:next w:val="Standard"/>
    <w:link w:val="ErsterAbsatzZchn"/>
    <w:autoRedefine/>
    <w:qFormat/>
    <w:rsid w:val="00B9422A"/>
    <w:pPr>
      <w:ind w:firstLine="0"/>
    </w:pPr>
  </w:style>
  <w:style w:type="character" w:customStyle="1" w:styleId="ErsterAbsatzZchn">
    <w:name w:val="Erster Absatz Zchn"/>
    <w:basedOn w:val="Absatz-Standardschriftart"/>
    <w:link w:val="ErsterAbsatz"/>
    <w:rsid w:val="00B9422A"/>
    <w:rPr>
      <w:rFonts w:ascii="Times New Roman" w:hAnsi="Times New Roman"/>
      <w:sz w:val="24"/>
      <w:lang w:eastAsia="de-DE"/>
    </w:rPr>
  </w:style>
  <w:style w:type="character" w:customStyle="1" w:styleId="st">
    <w:name w:val="st"/>
    <w:basedOn w:val="Absatz-Standardschriftart"/>
    <w:rsid w:val="008E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58713">
      <w:bodyDiv w:val="1"/>
      <w:marLeft w:val="0"/>
      <w:marRight w:val="0"/>
      <w:marTop w:val="0"/>
      <w:marBottom w:val="0"/>
      <w:divBdr>
        <w:top w:val="none" w:sz="0" w:space="0" w:color="auto"/>
        <w:left w:val="none" w:sz="0" w:space="0" w:color="auto"/>
        <w:bottom w:val="none" w:sz="0" w:space="0" w:color="auto"/>
        <w:right w:val="none" w:sz="0" w:space="0" w:color="auto"/>
      </w:divBdr>
    </w:div>
    <w:div w:id="460733458">
      <w:bodyDiv w:val="1"/>
      <w:marLeft w:val="0"/>
      <w:marRight w:val="0"/>
      <w:marTop w:val="0"/>
      <w:marBottom w:val="0"/>
      <w:divBdr>
        <w:top w:val="none" w:sz="0" w:space="0" w:color="auto"/>
        <w:left w:val="none" w:sz="0" w:space="0" w:color="auto"/>
        <w:bottom w:val="none" w:sz="0" w:space="0" w:color="auto"/>
        <w:right w:val="none" w:sz="0" w:space="0" w:color="auto"/>
      </w:divBdr>
    </w:div>
    <w:div w:id="1013529749">
      <w:bodyDiv w:val="1"/>
      <w:marLeft w:val="0"/>
      <w:marRight w:val="0"/>
      <w:marTop w:val="0"/>
      <w:marBottom w:val="0"/>
      <w:divBdr>
        <w:top w:val="none" w:sz="0" w:space="0" w:color="auto"/>
        <w:left w:val="none" w:sz="0" w:space="0" w:color="auto"/>
        <w:bottom w:val="none" w:sz="0" w:space="0" w:color="auto"/>
        <w:right w:val="none" w:sz="0" w:space="0" w:color="auto"/>
      </w:divBdr>
    </w:div>
    <w:div w:id="1027294824">
      <w:bodyDiv w:val="1"/>
      <w:marLeft w:val="0"/>
      <w:marRight w:val="0"/>
      <w:marTop w:val="0"/>
      <w:marBottom w:val="0"/>
      <w:divBdr>
        <w:top w:val="none" w:sz="0" w:space="0" w:color="auto"/>
        <w:left w:val="none" w:sz="0" w:space="0" w:color="auto"/>
        <w:bottom w:val="none" w:sz="0" w:space="0" w:color="auto"/>
        <w:right w:val="none" w:sz="0" w:space="0" w:color="auto"/>
      </w:divBdr>
      <w:divsChild>
        <w:div w:id="1284995002">
          <w:marLeft w:val="0"/>
          <w:marRight w:val="0"/>
          <w:marTop w:val="0"/>
          <w:marBottom w:val="0"/>
          <w:divBdr>
            <w:top w:val="none" w:sz="0" w:space="0" w:color="auto"/>
            <w:left w:val="none" w:sz="0" w:space="0" w:color="auto"/>
            <w:bottom w:val="none" w:sz="0" w:space="0" w:color="auto"/>
            <w:right w:val="none" w:sz="0" w:space="0" w:color="auto"/>
          </w:divBdr>
        </w:div>
        <w:div w:id="1242449289">
          <w:marLeft w:val="0"/>
          <w:marRight w:val="0"/>
          <w:marTop w:val="0"/>
          <w:marBottom w:val="0"/>
          <w:divBdr>
            <w:top w:val="none" w:sz="0" w:space="0" w:color="auto"/>
            <w:left w:val="none" w:sz="0" w:space="0" w:color="auto"/>
            <w:bottom w:val="none" w:sz="0" w:space="0" w:color="auto"/>
            <w:right w:val="none" w:sz="0" w:space="0" w:color="auto"/>
          </w:divBdr>
        </w:div>
        <w:div w:id="820387848">
          <w:marLeft w:val="0"/>
          <w:marRight w:val="0"/>
          <w:marTop w:val="0"/>
          <w:marBottom w:val="0"/>
          <w:divBdr>
            <w:top w:val="none" w:sz="0" w:space="0" w:color="auto"/>
            <w:left w:val="none" w:sz="0" w:space="0" w:color="auto"/>
            <w:bottom w:val="none" w:sz="0" w:space="0" w:color="auto"/>
            <w:right w:val="none" w:sz="0" w:space="0" w:color="auto"/>
          </w:divBdr>
        </w:div>
        <w:div w:id="1978874206">
          <w:marLeft w:val="0"/>
          <w:marRight w:val="0"/>
          <w:marTop w:val="0"/>
          <w:marBottom w:val="0"/>
          <w:divBdr>
            <w:top w:val="none" w:sz="0" w:space="0" w:color="auto"/>
            <w:left w:val="none" w:sz="0" w:space="0" w:color="auto"/>
            <w:bottom w:val="none" w:sz="0" w:space="0" w:color="auto"/>
            <w:right w:val="none" w:sz="0" w:space="0" w:color="auto"/>
          </w:divBdr>
        </w:div>
        <w:div w:id="1428309338">
          <w:marLeft w:val="0"/>
          <w:marRight w:val="0"/>
          <w:marTop w:val="0"/>
          <w:marBottom w:val="0"/>
          <w:divBdr>
            <w:top w:val="none" w:sz="0" w:space="0" w:color="auto"/>
            <w:left w:val="none" w:sz="0" w:space="0" w:color="auto"/>
            <w:bottom w:val="none" w:sz="0" w:space="0" w:color="auto"/>
            <w:right w:val="none" w:sz="0" w:space="0" w:color="auto"/>
          </w:divBdr>
        </w:div>
      </w:divsChild>
    </w:div>
    <w:div w:id="1199857767">
      <w:bodyDiv w:val="1"/>
      <w:marLeft w:val="0"/>
      <w:marRight w:val="0"/>
      <w:marTop w:val="0"/>
      <w:marBottom w:val="0"/>
      <w:divBdr>
        <w:top w:val="none" w:sz="0" w:space="0" w:color="auto"/>
        <w:left w:val="none" w:sz="0" w:space="0" w:color="auto"/>
        <w:bottom w:val="none" w:sz="0" w:space="0" w:color="auto"/>
        <w:right w:val="none" w:sz="0" w:space="0" w:color="auto"/>
      </w:divBdr>
    </w:div>
    <w:div w:id="1339304747">
      <w:bodyDiv w:val="1"/>
      <w:marLeft w:val="0"/>
      <w:marRight w:val="0"/>
      <w:marTop w:val="0"/>
      <w:marBottom w:val="0"/>
      <w:divBdr>
        <w:top w:val="none" w:sz="0" w:space="0" w:color="auto"/>
        <w:left w:val="none" w:sz="0" w:space="0" w:color="auto"/>
        <w:bottom w:val="none" w:sz="0" w:space="0" w:color="auto"/>
        <w:right w:val="none" w:sz="0" w:space="0" w:color="auto"/>
      </w:divBdr>
      <w:divsChild>
        <w:div w:id="2014212610">
          <w:marLeft w:val="0"/>
          <w:marRight w:val="0"/>
          <w:marTop w:val="0"/>
          <w:marBottom w:val="0"/>
          <w:divBdr>
            <w:top w:val="none" w:sz="0" w:space="0" w:color="auto"/>
            <w:left w:val="none" w:sz="0" w:space="0" w:color="auto"/>
            <w:bottom w:val="none" w:sz="0" w:space="0" w:color="auto"/>
            <w:right w:val="none" w:sz="0" w:space="0" w:color="auto"/>
          </w:divBdr>
        </w:div>
        <w:div w:id="1481968420">
          <w:marLeft w:val="0"/>
          <w:marRight w:val="0"/>
          <w:marTop w:val="0"/>
          <w:marBottom w:val="0"/>
          <w:divBdr>
            <w:top w:val="none" w:sz="0" w:space="0" w:color="auto"/>
            <w:left w:val="none" w:sz="0" w:space="0" w:color="auto"/>
            <w:bottom w:val="none" w:sz="0" w:space="0" w:color="auto"/>
            <w:right w:val="none" w:sz="0" w:space="0" w:color="auto"/>
          </w:divBdr>
        </w:div>
        <w:div w:id="2119331439">
          <w:marLeft w:val="0"/>
          <w:marRight w:val="0"/>
          <w:marTop w:val="0"/>
          <w:marBottom w:val="0"/>
          <w:divBdr>
            <w:top w:val="none" w:sz="0" w:space="0" w:color="auto"/>
            <w:left w:val="none" w:sz="0" w:space="0" w:color="auto"/>
            <w:bottom w:val="none" w:sz="0" w:space="0" w:color="auto"/>
            <w:right w:val="none" w:sz="0" w:space="0" w:color="auto"/>
          </w:divBdr>
        </w:div>
        <w:div w:id="1008485199">
          <w:marLeft w:val="0"/>
          <w:marRight w:val="0"/>
          <w:marTop w:val="0"/>
          <w:marBottom w:val="0"/>
          <w:divBdr>
            <w:top w:val="none" w:sz="0" w:space="0" w:color="auto"/>
            <w:left w:val="none" w:sz="0" w:space="0" w:color="auto"/>
            <w:bottom w:val="none" w:sz="0" w:space="0" w:color="auto"/>
            <w:right w:val="none" w:sz="0" w:space="0" w:color="auto"/>
          </w:divBdr>
        </w:div>
        <w:div w:id="1474105383">
          <w:marLeft w:val="0"/>
          <w:marRight w:val="0"/>
          <w:marTop w:val="0"/>
          <w:marBottom w:val="0"/>
          <w:divBdr>
            <w:top w:val="none" w:sz="0" w:space="0" w:color="auto"/>
            <w:left w:val="none" w:sz="0" w:space="0" w:color="auto"/>
            <w:bottom w:val="none" w:sz="0" w:space="0" w:color="auto"/>
            <w:right w:val="none" w:sz="0" w:space="0" w:color="auto"/>
          </w:divBdr>
        </w:div>
        <w:div w:id="594098547">
          <w:marLeft w:val="0"/>
          <w:marRight w:val="0"/>
          <w:marTop w:val="0"/>
          <w:marBottom w:val="0"/>
          <w:divBdr>
            <w:top w:val="none" w:sz="0" w:space="0" w:color="auto"/>
            <w:left w:val="none" w:sz="0" w:space="0" w:color="auto"/>
            <w:bottom w:val="none" w:sz="0" w:space="0" w:color="auto"/>
            <w:right w:val="none" w:sz="0" w:space="0" w:color="auto"/>
          </w:divBdr>
        </w:div>
        <w:div w:id="405424372">
          <w:marLeft w:val="0"/>
          <w:marRight w:val="0"/>
          <w:marTop w:val="0"/>
          <w:marBottom w:val="0"/>
          <w:divBdr>
            <w:top w:val="none" w:sz="0" w:space="0" w:color="auto"/>
            <w:left w:val="none" w:sz="0" w:space="0" w:color="auto"/>
            <w:bottom w:val="none" w:sz="0" w:space="0" w:color="auto"/>
            <w:right w:val="none" w:sz="0" w:space="0" w:color="auto"/>
          </w:divBdr>
        </w:div>
        <w:div w:id="1163398799">
          <w:marLeft w:val="0"/>
          <w:marRight w:val="0"/>
          <w:marTop w:val="0"/>
          <w:marBottom w:val="0"/>
          <w:divBdr>
            <w:top w:val="none" w:sz="0" w:space="0" w:color="auto"/>
            <w:left w:val="none" w:sz="0" w:space="0" w:color="auto"/>
            <w:bottom w:val="none" w:sz="0" w:space="0" w:color="auto"/>
            <w:right w:val="none" w:sz="0" w:space="0" w:color="auto"/>
          </w:divBdr>
        </w:div>
        <w:div w:id="66343456">
          <w:marLeft w:val="0"/>
          <w:marRight w:val="0"/>
          <w:marTop w:val="0"/>
          <w:marBottom w:val="0"/>
          <w:divBdr>
            <w:top w:val="none" w:sz="0" w:space="0" w:color="auto"/>
            <w:left w:val="none" w:sz="0" w:space="0" w:color="auto"/>
            <w:bottom w:val="none" w:sz="0" w:space="0" w:color="auto"/>
            <w:right w:val="none" w:sz="0" w:space="0" w:color="auto"/>
          </w:divBdr>
        </w:div>
        <w:div w:id="710496197">
          <w:marLeft w:val="0"/>
          <w:marRight w:val="0"/>
          <w:marTop w:val="0"/>
          <w:marBottom w:val="0"/>
          <w:divBdr>
            <w:top w:val="none" w:sz="0" w:space="0" w:color="auto"/>
            <w:left w:val="none" w:sz="0" w:space="0" w:color="auto"/>
            <w:bottom w:val="none" w:sz="0" w:space="0" w:color="auto"/>
            <w:right w:val="none" w:sz="0" w:space="0" w:color="auto"/>
          </w:divBdr>
        </w:div>
        <w:div w:id="1610774432">
          <w:marLeft w:val="0"/>
          <w:marRight w:val="0"/>
          <w:marTop w:val="0"/>
          <w:marBottom w:val="0"/>
          <w:divBdr>
            <w:top w:val="none" w:sz="0" w:space="0" w:color="auto"/>
            <w:left w:val="none" w:sz="0" w:space="0" w:color="auto"/>
            <w:bottom w:val="none" w:sz="0" w:space="0" w:color="auto"/>
            <w:right w:val="none" w:sz="0" w:space="0" w:color="auto"/>
          </w:divBdr>
        </w:div>
        <w:div w:id="1491827323">
          <w:marLeft w:val="0"/>
          <w:marRight w:val="0"/>
          <w:marTop w:val="0"/>
          <w:marBottom w:val="0"/>
          <w:divBdr>
            <w:top w:val="none" w:sz="0" w:space="0" w:color="auto"/>
            <w:left w:val="none" w:sz="0" w:space="0" w:color="auto"/>
            <w:bottom w:val="none" w:sz="0" w:space="0" w:color="auto"/>
            <w:right w:val="none" w:sz="0" w:space="0" w:color="auto"/>
          </w:divBdr>
        </w:div>
        <w:div w:id="1569995872">
          <w:marLeft w:val="0"/>
          <w:marRight w:val="0"/>
          <w:marTop w:val="0"/>
          <w:marBottom w:val="0"/>
          <w:divBdr>
            <w:top w:val="none" w:sz="0" w:space="0" w:color="auto"/>
            <w:left w:val="none" w:sz="0" w:space="0" w:color="auto"/>
            <w:bottom w:val="none" w:sz="0" w:space="0" w:color="auto"/>
            <w:right w:val="none" w:sz="0" w:space="0" w:color="auto"/>
          </w:divBdr>
        </w:div>
      </w:divsChild>
    </w:div>
    <w:div w:id="1598977523">
      <w:bodyDiv w:val="1"/>
      <w:marLeft w:val="0"/>
      <w:marRight w:val="0"/>
      <w:marTop w:val="0"/>
      <w:marBottom w:val="0"/>
      <w:divBdr>
        <w:top w:val="none" w:sz="0" w:space="0" w:color="auto"/>
        <w:left w:val="none" w:sz="0" w:space="0" w:color="auto"/>
        <w:bottom w:val="none" w:sz="0" w:space="0" w:color="auto"/>
        <w:right w:val="none" w:sz="0" w:space="0" w:color="auto"/>
      </w:divBdr>
    </w:div>
    <w:div w:id="1624340011">
      <w:bodyDiv w:val="1"/>
      <w:marLeft w:val="0"/>
      <w:marRight w:val="0"/>
      <w:marTop w:val="0"/>
      <w:marBottom w:val="0"/>
      <w:divBdr>
        <w:top w:val="none" w:sz="0" w:space="0" w:color="auto"/>
        <w:left w:val="none" w:sz="0" w:space="0" w:color="auto"/>
        <w:bottom w:val="none" w:sz="0" w:space="0" w:color="auto"/>
        <w:right w:val="none" w:sz="0" w:space="0" w:color="auto"/>
      </w:divBdr>
    </w:div>
    <w:div w:id="1624342253">
      <w:bodyDiv w:val="1"/>
      <w:marLeft w:val="0"/>
      <w:marRight w:val="0"/>
      <w:marTop w:val="0"/>
      <w:marBottom w:val="0"/>
      <w:divBdr>
        <w:top w:val="none" w:sz="0" w:space="0" w:color="auto"/>
        <w:left w:val="none" w:sz="0" w:space="0" w:color="auto"/>
        <w:bottom w:val="none" w:sz="0" w:space="0" w:color="auto"/>
        <w:right w:val="none" w:sz="0" w:space="0" w:color="auto"/>
      </w:divBdr>
      <w:divsChild>
        <w:div w:id="977608038">
          <w:marLeft w:val="0"/>
          <w:marRight w:val="0"/>
          <w:marTop w:val="0"/>
          <w:marBottom w:val="0"/>
          <w:divBdr>
            <w:top w:val="none" w:sz="0" w:space="0" w:color="auto"/>
            <w:left w:val="none" w:sz="0" w:space="0" w:color="auto"/>
            <w:bottom w:val="none" w:sz="0" w:space="0" w:color="auto"/>
            <w:right w:val="none" w:sz="0" w:space="0" w:color="auto"/>
          </w:divBdr>
        </w:div>
        <w:div w:id="1813324723">
          <w:marLeft w:val="0"/>
          <w:marRight w:val="0"/>
          <w:marTop w:val="0"/>
          <w:marBottom w:val="0"/>
          <w:divBdr>
            <w:top w:val="none" w:sz="0" w:space="0" w:color="auto"/>
            <w:left w:val="none" w:sz="0" w:space="0" w:color="auto"/>
            <w:bottom w:val="none" w:sz="0" w:space="0" w:color="auto"/>
            <w:right w:val="none" w:sz="0" w:space="0" w:color="auto"/>
          </w:divBdr>
        </w:div>
        <w:div w:id="424543205">
          <w:marLeft w:val="0"/>
          <w:marRight w:val="0"/>
          <w:marTop w:val="0"/>
          <w:marBottom w:val="0"/>
          <w:divBdr>
            <w:top w:val="none" w:sz="0" w:space="0" w:color="auto"/>
            <w:left w:val="none" w:sz="0" w:space="0" w:color="auto"/>
            <w:bottom w:val="none" w:sz="0" w:space="0" w:color="auto"/>
            <w:right w:val="none" w:sz="0" w:space="0" w:color="auto"/>
          </w:divBdr>
        </w:div>
        <w:div w:id="1825507909">
          <w:marLeft w:val="0"/>
          <w:marRight w:val="0"/>
          <w:marTop w:val="0"/>
          <w:marBottom w:val="0"/>
          <w:divBdr>
            <w:top w:val="none" w:sz="0" w:space="0" w:color="auto"/>
            <w:left w:val="none" w:sz="0" w:space="0" w:color="auto"/>
            <w:bottom w:val="none" w:sz="0" w:space="0" w:color="auto"/>
            <w:right w:val="none" w:sz="0" w:space="0" w:color="auto"/>
          </w:divBdr>
        </w:div>
        <w:div w:id="294720036">
          <w:marLeft w:val="0"/>
          <w:marRight w:val="0"/>
          <w:marTop w:val="0"/>
          <w:marBottom w:val="0"/>
          <w:divBdr>
            <w:top w:val="none" w:sz="0" w:space="0" w:color="auto"/>
            <w:left w:val="none" w:sz="0" w:space="0" w:color="auto"/>
            <w:bottom w:val="none" w:sz="0" w:space="0" w:color="auto"/>
            <w:right w:val="none" w:sz="0" w:space="0" w:color="auto"/>
          </w:divBdr>
        </w:div>
        <w:div w:id="5406165">
          <w:marLeft w:val="0"/>
          <w:marRight w:val="0"/>
          <w:marTop w:val="0"/>
          <w:marBottom w:val="0"/>
          <w:divBdr>
            <w:top w:val="none" w:sz="0" w:space="0" w:color="auto"/>
            <w:left w:val="none" w:sz="0" w:space="0" w:color="auto"/>
            <w:bottom w:val="none" w:sz="0" w:space="0" w:color="auto"/>
            <w:right w:val="none" w:sz="0" w:space="0" w:color="auto"/>
          </w:divBdr>
        </w:div>
        <w:div w:id="341444657">
          <w:marLeft w:val="0"/>
          <w:marRight w:val="0"/>
          <w:marTop w:val="0"/>
          <w:marBottom w:val="0"/>
          <w:divBdr>
            <w:top w:val="none" w:sz="0" w:space="0" w:color="auto"/>
            <w:left w:val="none" w:sz="0" w:space="0" w:color="auto"/>
            <w:bottom w:val="none" w:sz="0" w:space="0" w:color="auto"/>
            <w:right w:val="none" w:sz="0" w:space="0" w:color="auto"/>
          </w:divBdr>
        </w:div>
        <w:div w:id="1402799378">
          <w:marLeft w:val="0"/>
          <w:marRight w:val="0"/>
          <w:marTop w:val="0"/>
          <w:marBottom w:val="0"/>
          <w:divBdr>
            <w:top w:val="none" w:sz="0" w:space="0" w:color="auto"/>
            <w:left w:val="none" w:sz="0" w:space="0" w:color="auto"/>
            <w:bottom w:val="none" w:sz="0" w:space="0" w:color="auto"/>
            <w:right w:val="none" w:sz="0" w:space="0" w:color="auto"/>
          </w:divBdr>
        </w:div>
        <w:div w:id="389958769">
          <w:marLeft w:val="0"/>
          <w:marRight w:val="0"/>
          <w:marTop w:val="0"/>
          <w:marBottom w:val="0"/>
          <w:divBdr>
            <w:top w:val="none" w:sz="0" w:space="0" w:color="auto"/>
            <w:left w:val="none" w:sz="0" w:space="0" w:color="auto"/>
            <w:bottom w:val="none" w:sz="0" w:space="0" w:color="auto"/>
            <w:right w:val="none" w:sz="0" w:space="0" w:color="auto"/>
          </w:divBdr>
        </w:div>
        <w:div w:id="672143913">
          <w:marLeft w:val="0"/>
          <w:marRight w:val="0"/>
          <w:marTop w:val="0"/>
          <w:marBottom w:val="0"/>
          <w:divBdr>
            <w:top w:val="none" w:sz="0" w:space="0" w:color="auto"/>
            <w:left w:val="none" w:sz="0" w:space="0" w:color="auto"/>
            <w:bottom w:val="none" w:sz="0" w:space="0" w:color="auto"/>
            <w:right w:val="none" w:sz="0" w:space="0" w:color="auto"/>
          </w:divBdr>
        </w:div>
        <w:div w:id="522597955">
          <w:marLeft w:val="0"/>
          <w:marRight w:val="0"/>
          <w:marTop w:val="0"/>
          <w:marBottom w:val="0"/>
          <w:divBdr>
            <w:top w:val="none" w:sz="0" w:space="0" w:color="auto"/>
            <w:left w:val="none" w:sz="0" w:space="0" w:color="auto"/>
            <w:bottom w:val="none" w:sz="0" w:space="0" w:color="auto"/>
            <w:right w:val="none" w:sz="0" w:space="0" w:color="auto"/>
          </w:divBdr>
        </w:div>
        <w:div w:id="1291089304">
          <w:marLeft w:val="0"/>
          <w:marRight w:val="0"/>
          <w:marTop w:val="0"/>
          <w:marBottom w:val="0"/>
          <w:divBdr>
            <w:top w:val="none" w:sz="0" w:space="0" w:color="auto"/>
            <w:left w:val="none" w:sz="0" w:space="0" w:color="auto"/>
            <w:bottom w:val="none" w:sz="0" w:space="0" w:color="auto"/>
            <w:right w:val="none" w:sz="0" w:space="0" w:color="auto"/>
          </w:divBdr>
        </w:div>
      </w:divsChild>
    </w:div>
    <w:div w:id="1656569560">
      <w:bodyDiv w:val="1"/>
      <w:marLeft w:val="0"/>
      <w:marRight w:val="0"/>
      <w:marTop w:val="0"/>
      <w:marBottom w:val="0"/>
      <w:divBdr>
        <w:top w:val="none" w:sz="0" w:space="0" w:color="auto"/>
        <w:left w:val="none" w:sz="0" w:space="0" w:color="auto"/>
        <w:bottom w:val="none" w:sz="0" w:space="0" w:color="auto"/>
        <w:right w:val="none" w:sz="0" w:space="0" w:color="auto"/>
      </w:divBdr>
      <w:divsChild>
        <w:div w:id="1106118960">
          <w:marLeft w:val="0"/>
          <w:marRight w:val="0"/>
          <w:marTop w:val="0"/>
          <w:marBottom w:val="0"/>
          <w:divBdr>
            <w:top w:val="none" w:sz="0" w:space="0" w:color="auto"/>
            <w:left w:val="none" w:sz="0" w:space="0" w:color="auto"/>
            <w:bottom w:val="none" w:sz="0" w:space="0" w:color="auto"/>
            <w:right w:val="none" w:sz="0" w:space="0" w:color="auto"/>
          </w:divBdr>
        </w:div>
        <w:div w:id="2068331470">
          <w:marLeft w:val="0"/>
          <w:marRight w:val="0"/>
          <w:marTop w:val="0"/>
          <w:marBottom w:val="0"/>
          <w:divBdr>
            <w:top w:val="none" w:sz="0" w:space="0" w:color="auto"/>
            <w:left w:val="none" w:sz="0" w:space="0" w:color="auto"/>
            <w:bottom w:val="none" w:sz="0" w:space="0" w:color="auto"/>
            <w:right w:val="none" w:sz="0" w:space="0" w:color="auto"/>
          </w:divBdr>
        </w:div>
        <w:div w:id="1913924613">
          <w:marLeft w:val="0"/>
          <w:marRight w:val="0"/>
          <w:marTop w:val="0"/>
          <w:marBottom w:val="0"/>
          <w:divBdr>
            <w:top w:val="none" w:sz="0" w:space="0" w:color="auto"/>
            <w:left w:val="none" w:sz="0" w:space="0" w:color="auto"/>
            <w:bottom w:val="none" w:sz="0" w:space="0" w:color="auto"/>
            <w:right w:val="none" w:sz="0" w:space="0" w:color="auto"/>
          </w:divBdr>
        </w:div>
      </w:divsChild>
    </w:div>
    <w:div w:id="2085758630">
      <w:bodyDiv w:val="1"/>
      <w:marLeft w:val="0"/>
      <w:marRight w:val="0"/>
      <w:marTop w:val="0"/>
      <w:marBottom w:val="0"/>
      <w:divBdr>
        <w:top w:val="none" w:sz="0" w:space="0" w:color="auto"/>
        <w:left w:val="none" w:sz="0" w:space="0" w:color="auto"/>
        <w:bottom w:val="none" w:sz="0" w:space="0" w:color="auto"/>
        <w:right w:val="none" w:sz="0" w:space="0" w:color="auto"/>
      </w:divBdr>
      <w:divsChild>
        <w:div w:id="1801652802">
          <w:marLeft w:val="0"/>
          <w:marRight w:val="0"/>
          <w:marTop w:val="0"/>
          <w:marBottom w:val="0"/>
          <w:divBdr>
            <w:top w:val="none" w:sz="0" w:space="0" w:color="auto"/>
            <w:left w:val="none" w:sz="0" w:space="0" w:color="auto"/>
            <w:bottom w:val="none" w:sz="0" w:space="0" w:color="auto"/>
            <w:right w:val="none" w:sz="0" w:space="0" w:color="auto"/>
          </w:divBdr>
        </w:div>
        <w:div w:id="222447577">
          <w:marLeft w:val="0"/>
          <w:marRight w:val="0"/>
          <w:marTop w:val="0"/>
          <w:marBottom w:val="0"/>
          <w:divBdr>
            <w:top w:val="none" w:sz="0" w:space="0" w:color="auto"/>
            <w:left w:val="none" w:sz="0" w:space="0" w:color="auto"/>
            <w:bottom w:val="none" w:sz="0" w:space="0" w:color="auto"/>
            <w:right w:val="none" w:sz="0" w:space="0" w:color="auto"/>
          </w:divBdr>
        </w:div>
        <w:div w:id="1898279870">
          <w:marLeft w:val="0"/>
          <w:marRight w:val="0"/>
          <w:marTop w:val="0"/>
          <w:marBottom w:val="0"/>
          <w:divBdr>
            <w:top w:val="none" w:sz="0" w:space="0" w:color="auto"/>
            <w:left w:val="none" w:sz="0" w:space="0" w:color="auto"/>
            <w:bottom w:val="none" w:sz="0" w:space="0" w:color="auto"/>
            <w:right w:val="none" w:sz="0" w:space="0" w:color="auto"/>
          </w:divBdr>
        </w:div>
        <w:div w:id="1979456821">
          <w:marLeft w:val="0"/>
          <w:marRight w:val="0"/>
          <w:marTop w:val="0"/>
          <w:marBottom w:val="0"/>
          <w:divBdr>
            <w:top w:val="none" w:sz="0" w:space="0" w:color="auto"/>
            <w:left w:val="none" w:sz="0" w:space="0" w:color="auto"/>
            <w:bottom w:val="none" w:sz="0" w:space="0" w:color="auto"/>
            <w:right w:val="none" w:sz="0" w:space="0" w:color="auto"/>
          </w:divBdr>
        </w:div>
        <w:div w:id="33144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vote.nsw.gov.a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implyvot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lyas.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opavot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multichain.com" TargetMode="External"/><Relationship Id="rId3" Type="http://schemas.openxmlformats.org/officeDocument/2006/relationships/hyperlink" Target="https://estoniaevoting.org/" TargetMode="External"/><Relationship Id="rId7" Type="http://schemas.openxmlformats.org/officeDocument/2006/relationships/hyperlink" Target="https://www.ethereum.org/" TargetMode="External"/><Relationship Id="rId2" Type="http://schemas.openxmlformats.org/officeDocument/2006/relationships/hyperlink" Target="https://events.ccc.de/congress/2014/Fahrplan/events/6213.html" TargetMode="External"/><Relationship Id="rId1" Type="http://schemas.openxmlformats.org/officeDocument/2006/relationships/hyperlink" Target="http://www.tagesanzeiger.ch/schweiz/standard/NSAAffaere-verstaerkt-Misstrauen-in-EVoting/story/20525542" TargetMode="External"/><Relationship Id="rId6" Type="http://schemas.openxmlformats.org/officeDocument/2006/relationships/hyperlink" Target="https://de.wikipedia.org/wiki/Domain-driven_Design" TargetMode="External"/><Relationship Id="rId5" Type="http://schemas.openxmlformats.org/officeDocument/2006/relationships/hyperlink" Target="http://papierwahl.at" TargetMode="External"/><Relationship Id="rId4" Type="http://schemas.openxmlformats.org/officeDocument/2006/relationships/hyperlink" Target="https://www.eff.org/deeplinks/2015/04/new-south-wales-attacks-researchers-who-warned-internet-voting-vulnerabilities" TargetMode="External"/><Relationship Id="rId9" Type="http://schemas.openxmlformats.org/officeDocument/2006/relationships/hyperlink" Target="http://www.hyperledger.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Hah01</b:Tag>
    <b:SourceType>ElectronicSource</b:SourceType>
    <b:Guid>{9B37229D-DE79-4918-9882-80AB291BC407}</b:Guid>
    <b:Author>
      <b:Author>
        <b:NameList>
          <b:Person>
            <b:Last>Hahlen</b:Last>
            <b:First>Johann</b:First>
          </b:Person>
        </b:NameList>
      </b:Author>
    </b:Author>
    <b:Title>Vortrag zum Thema Internetwahlen</b:Title>
    <b:Year>2001</b:Year>
    <b:City>Deutscher Internet-Kongress in Karlsruhe</b:City>
    <b:Month>September</b:Month>
    <b:Day>18</b:Day>
    <b:RefOrder>4</b:RefOrder>
  </b:Source>
  <b:Source>
    <b:Tag>Gol00</b:Tag>
    <b:SourceType>InternetSite</b:SourceType>
    <b:Guid>{3117D750-1397-4D34-9A47-DF534C475D59}</b:Guid>
    <b:Author>
      <b:Author>
        <b:NameList>
          <b:Person>
            <b:Last>Goltzsch</b:Last>
            <b:First>Patrick</b:First>
          </b:Person>
        </b:NameList>
      </b:Author>
    </b:Author>
    <b:Title>Wahlgeheimnis Software</b:Title>
    <b:Year>2000</b:Year>
    <b:Month>Juli</b:Month>
    <b:Day>5</b:Day>
    <b:YearAccessed>2015</b:YearAccessed>
    <b:MonthAccessed>September</b:MonthAccessed>
    <b:DayAccessed>2</b:DayAccessed>
    <b:URL>http://www.heise.de/tp/artikel/8/8328/1.html</b:URL>
    <b:RefOrder>5</b:RefOrder>
  </b:Source>
  <b:Source>
    <b:Tag>Sys15</b:Tag>
    <b:SourceType>DocumentFromInternetSite</b:SourceType>
    <b:Guid>{6162D5BB-8634-43E2-8976-CEF723C74A78}</b:Guid>
    <b:Title>The New South Wales iVote System:</b:Title>
    <b:Year>2015</b:Year>
    <b:Month>März</b:Month>
    <b:Day>22</b:Day>
    <b:YearAccessed>2015</b:YearAccessed>
    <b:MonthAccessed>September</b:MonthAccessed>
    <b:DayAccessed>2</b:DayAccessed>
    <b:URL>http://arxiv.org/pdf/1504.05646v2.pdf</b:URL>
    <b:Author>
      <b:Author>
        <b:NameList>
          <b:Person>
            <b:Last>Teague</b:Last>
            <b:First>Vanessa</b:First>
          </b:Person>
          <b:Person>
            <b:Last>Halderman</b:Last>
            <b:Middle>Alex</b:Middle>
            <b:First>J.  </b:First>
          </b:Person>
        </b:NameList>
      </b:Author>
    </b:Author>
    <b:InternetSiteTitle>CITP Center for Information Technology Policy</b:InternetSiteTitle>
    <b:RefOrder>6</b:RefOrder>
  </b:Source>
  <b:Source>
    <b:Tag>alA15</b:Tag>
    <b:SourceType>DocumentFromInternetSite</b:SourceType>
    <b:Guid>{59E8B306-89FD-422E-B5FE-9274B587FABB}</b:Guid>
    <b:Title>Security Analysis of Estonia’s Internet Voting System</b:Title>
    <b:Year>2015</b:Year>
    <b:YearAccessed>2015</b:YearAccessed>
    <b:MonthAccessed>September</b:MonthAccessed>
    <b:DayAccessed>2</b:DayAccessed>
    <b:URL>https://estoniaevoting.org/</b:URL>
    <b:Author>
      <b:Author>
        <b:NameList>
          <b:Person>
            <b:Last>Halderman</b:Last>
            <b:First>Alex</b:First>
          </b:Person>
        </b:NameList>
      </b:Author>
    </b:Author>
    <b:RefOrder>7</b:RefOrder>
  </b:Source>
  <b:Source>
    <b:Tag>Pre09</b:Tag>
    <b:SourceType>ElectronicSource</b:SourceType>
    <b:Guid>{272635C6-E342-4B6B-BA08-CAB94A0793FB}</b:Guid>
    <b:Author>
      <b:Author>
        <b:Corporate>Pressestelle Bundesverfassungsgericht</b:Corporate>
      </b:Author>
    </b:Author>
    <b:Title>Verwendung von Wahlcomputern bei der Bundestagswahl 2005 verfassungswidrig</b:Title>
    <b:Year>2009</b:Year>
    <b:Month>März</b:Month>
    <b:Day>3</b:Day>
    <b:City>Karlruhe</b:City>
    <b:RefOrder>1</b:RefOrder>
  </b:Source>
  <b:Source>
    <b:Tag>Mul15</b:Tag>
    <b:SourceType>DocumentFromInternetSite</b:SourceType>
    <b:Guid>{7ADBA6CF-2161-475E-8EB7-29CBFA3997CD}</b:Guid>
    <b:Title>MultiChain Whitepaper</b:Title>
    <b:Year>2015</b:Year>
    <b:Month>August</b:Month>
    <b:Day>23</b:Day>
    <b:Author>
      <b:Author>
        <b:Corporate>Greenspan, Gideon</b:Corporate>
      </b:Author>
    </b:Author>
    <b:YearAccessed>2015</b:YearAccessed>
    <b:MonthAccessed>September</b:MonthAccessed>
    <b:DayAccessed>04</b:DayAccessed>
    <b:URL>http://www.multichain.com/whitepaper.pdf</b:URL>
    <b:InternetSiteTitle>MultiChain</b:InternetSiteTitle>
    <b:RefOrder>8</b:RefOrder>
  </b:Source>
  <b:Source>
    <b:Tag>New14</b:Tag>
    <b:SourceType>Report</b:SourceType>
    <b:Guid>{3556B3D9-FFC0-459A-988A-060BAA0FA813}</b:Guid>
    <b:Author>
      <b:Author>
        <b:Corporate>New South Wales Electoral Commission</b:Corporate>
      </b:Author>
    </b:Author>
    <b:Title>iVote® Project- iVote® System Security Implementation Statement</b:Title>
    <b:Year>2014</b:Year>
    <b:City>Sydney</b:City>
    <b:ThesisType>Statement</b:ThesisType>
    <b:RefOrder>9</b:RefOrder>
  </b:Source>
  <b:Source>
    <b:Tag>Gar15</b:Tag>
    <b:SourceType>ElectronicSource</b:SourceType>
    <b:Guid>{98D6D440-370E-4102-8661-1157F860A7A4}</b:Guid>
    <b:Title>The Bitcoin Backbone Protocol: Analysis and Applications</b:Title>
    <b:Year>2015</b:Year>
    <b:Author>
      <b:Author>
        <b:NameList>
          <b:Person>
            <b:Last>Garay</b:Last>
            <b:First>Juan A.</b:First>
          </b:Person>
          <b:Person>
            <b:Last>Kiayias</b:Last>
            <b:First>Aggelos</b:First>
          </b:Person>
          <b:Person>
            <b:Last>Leonardos</b:Last>
            <b:First>Nikos</b:First>
          </b:Person>
        </b:NameList>
      </b:Author>
    </b:Author>
    <b:RefOrder>10</b:RefOrder>
  </b:Source>
  <b:Source>
    <b:Tag>Bir14</b:Tag>
    <b:SourceType>DocumentFromInternetSite</b:SourceType>
    <b:Guid>{0F3CB175-CCDB-49C9-9E1D-DB09C73A8A72}</b:Guid>
    <b:Title>Deanonymisation of Clients in Bitcoin P2P Network</b:Title>
    <b:Year>2014</b:Year>
    <b:Author>
      <b:Author>
        <b:NameList>
          <b:Person>
            <b:Last>Biryuk</b:Last>
            <b:First>Alex</b:First>
          </b:Person>
          <b:Person>
            <b:Last>Khovratovic</b:Last>
            <b:First>Dimitry </b:First>
          </b:Person>
          <b:Person>
            <b:Last>Pustogarov</b:Last>
            <b:First>Ivan</b:First>
          </b:Person>
        </b:NameList>
      </b:Author>
    </b:Author>
    <b:YearAccessed>2015</b:YearAccessed>
    <b:MonthAccessed>09</b:MonthAccessed>
    <b:DayAccessed>29</b:DayAccessed>
    <b:URL>http://orbilu.uni.lu/bitstream/10993/18679/1/Ccsfp614s-biryukovATS.pdf</b:URL>
    <b:RefOrder>11</b:RefOrder>
  </b:Source>
  <b:Source>
    <b:Tag>Bun08</b:Tag>
    <b:SourceType>DocumentFromInternetSite</b:SourceType>
    <b:Guid>{CD4A9005-A41E-4883-8DF3-553794C2E0CE}</b:Guid>
    <b:Author>
      <b:Author>
        <b:Corporate>Bundeamt für Sicherheit in der Informationstechnik (BSI)</b:Corporate>
      </b:Author>
      <b:Editor>
        <b:NameList>
          <b:Person>
            <b:Last>(BSI)</b:Last>
            <b:First>Bundeamt</b:First>
            <b:Middle>für Sicherheit in der Informationstechnik</b:Middle>
          </b:Person>
        </b:NameList>
      </b:Editor>
    </b:Author>
    <b:Title>Common Criteria Protection Profile BSI-CC-PP-0037</b:Title>
    <b:InternetSiteTitle>www.bsi.de</b:InternetSiteTitle>
    <b:Year>2008</b:Year>
    <b:Month>April</b:Month>
    <b:Day>18</b:Day>
    <b:YearAccessed>2016</b:YearAccessed>
    <b:MonthAccessed>Juni</b:MonthAccessed>
    <b:DayAccessed>09</b:DayAccessed>
    <b:URL>https://www.bsi.bund.de/SharedDocs/Downloads/DE/BSI/Zertifizierung/Reporte/ReportePP/pp0037b_pdf.html</b:URL>
    <b:Version>1.0</b:Version>
    <b:ShortTitle>BSI-CC-PP-0037</b:ShortTitle>
    <b:RefOrder>12</b:RefOrder>
  </b:Source>
  <b:Source>
    <b:Tag>Int15</b:Tag>
    <b:SourceType>DocumentFromInternetSite</b:SourceType>
    <b:Guid>{B8F22201-96AF-43FB-81E7-DDB9795F3CFD}</b:Guid>
    <b:Author>
      <b:Author>
        <b:Corporate>International Telecommunication Union (ITU)</b:Corporate>
      </b:Author>
    </b:Author>
    <b:Title>The World in Facts and Figures</b:Title>
    <b:Year>2015</b:Year>
    <b:Month>05</b:Month>
    <b:YearAccessed>2016</b:YearAccessed>
    <b:MonthAccessed>Juni</b:MonthAccessed>
    <b:DayAccessed>09</b:DayAccessed>
    <b:URL>http://www.itu.int/en/ITU-D/Statistics/Documents/facts/ICTFactsFigures2015.pdf</b:URL>
    <b:RefOrder>13</b:RefOrder>
  </b:Source>
  <b:Source>
    <b:Tag>Mat16</b:Tag>
    <b:SourceType>DocumentFromInternetSite</b:SourceType>
    <b:Guid>{067F4F6A-4C87-4802-A3ED-8177DD3F1DC3}</b:Guid>
    <b:Author>
      <b:Author>
        <b:NameList>
          <b:Person>
            <b:Last>Mattke</b:Last>
            <b:First>Sascha</b:First>
          </b:Person>
        </b:NameList>
      </b:Author>
    </b:Author>
    <b:Title>http://www.heise.de/newsticker</b:Title>
    <b:InternetSiteTitle>Kapazitätsgrenze erreicht: Bitcoin-Transaktionen in der Warteschlange</b:InternetSiteTitle>
    <b:Year>2016</b:Year>
    <b:Month>März</b:Month>
    <b:Day>15</b:Day>
    <b:YearAccessed>2016</b:YearAccessed>
    <b:MonthAccessed>Juni</b:MonthAccessed>
    <b:DayAccessed>10</b:DayAccessed>
    <b:URL>http://www.heise.de/newsticker/meldung/Kapazitaetsgrenze-erreicht-Bitcoin-Transaktionen-in-der-Warteschlange-3132893.html</b:URL>
    <b:RefOrder>14</b:RefOrder>
  </b:Source>
  <b:Source>
    <b:Tag>Sim08</b:Tag>
    <b:SourceType>BookSection</b:SourceType>
    <b:Guid>{C1465791-EF3C-41E8-A48B-4998A7DA61F7}</b:Guid>
    <b:Author>
      <b:Author>
        <b:NameList>
          <b:Person>
            <b:Last>Simmel</b:Last>
            <b:First>Georg</b:First>
          </b:Person>
        </b:NameList>
      </b:Author>
      <b:BookAuthor>
        <b:NameList>
          <b:Person>
            <b:Last>Simmel</b:Last>
            <b:First>Georg</b:First>
          </b:Person>
        </b:NameList>
      </b:BookAuthor>
    </b:Author>
    <b:Title>Das Geheimnis und die geheime Gesellschaft</b:Title>
    <b:Year>1908</b:Year>
    <b:BookTitle>Soziologie - Untersuchungen über die Formen der Vergesellschaftung</b:BookTitle>
    <b:City>Berlin</b:City>
    <b:Publisher>Duncker &amp; Humblot</b:Publisher>
    <b:Pages>256-304</b:Pages>
    <b:RefOrder>15</b:RefOrder>
  </b:Source>
  <b:Source>
    <b:Tag>Cla11</b:Tag>
    <b:SourceType>DocumentFromInternetSite</b:SourceType>
    <b:Guid>{4197225E-3DC5-4A76-B241-4DB57549BF79}</b:Guid>
    <b:Title>Democracy Enhancing Technologies:Toward deployable and incoercible E2E elections</b:Title>
    <b:Year>2011</b:Year>
    <b:City>Ontario, Canada</b:City>
    <b:Author>
      <b:Author>
        <b:NameList>
          <b:Person>
            <b:Last>Clark</b:Last>
            <b:First>Jeremy</b:First>
          </b:Person>
        </b:NameList>
      </b:Author>
    </b:Author>
    <b:InternetSiteTitle>Université Concordia</b:InternetSiteTitle>
    <b:YearAccessed>2016</b:YearAccessed>
    <b:MonthAccessed>November</b:MonthAccessed>
    <b:DayAccessed>15</b:DayAccessed>
    <b:URL>http://users.encs.concordia.ca/%7Eclark/theses/phd_electronic.pdf</b:URL>
    <b:RefOrder>2</b:RefOrder>
  </b:Source>
  <b:Source>
    <b:Tag>Jue05</b:Tag>
    <b:SourceType>DocumentFromInternetSite</b:SourceType>
    <b:Guid>{B9206118-FEE7-4A05-8D9C-3BDBEC7F1944}</b:Guid>
    <b:Author>
      <b:Author>
        <b:NameList>
          <b:Person>
            <b:Last>Juels</b:Last>
            <b:First>Ari</b:First>
          </b:Person>
          <b:Person>
            <b:Last>Catalano</b:Last>
            <b:First>Dario</b:First>
          </b:Person>
          <b:Person>
            <b:Last>Jakobsson</b:Last>
            <b:First>Markus</b:First>
          </b:Person>
        </b:NameList>
      </b:Author>
    </b:Author>
    <b:Title>Coercion-resistant electronic elections.</b:Title>
    <b:InternetSiteTitle>http://www.arijuels.com</b:InternetSiteTitle>
    <b:Year>2005</b:Year>
    <b:YearAccessed>2016</b:YearAccessed>
    <b:MonthAccessed>November</b:MonthAccessed>
    <b:DayAccessed>16</b:DayAccessed>
    <b:URL>http://www.arijuels.com/wp-content/uploads/2013/09/JCJ10.pdf</b:URL>
    <b:PeriodicalTitle>Proceedings of the 2005 ACM workshop on Privacy in the electronic society.</b:PeriodicalTitle>
    <b:City>ACM</b:City>
    <b:RefOrder>16</b:RefOrder>
  </b:Source>
  <b:Source>
    <b:Tag>Sri13</b:Tag>
    <b:SourceType>ArticleInAPeriodical</b:SourceType>
    <b:Guid>{80DE192F-CC57-40D4-AFAD-F6A6F5C2D224}</b:Guid>
    <b:Author>
      <b:Author>
        <b:NameList>
          <b:Person>
            <b:Last>Sriram</b:Last>
            <b:First>S.</b:First>
            <b:Middle>Samundeeswari and V.S. Shankar</b:Middle>
          </b:Person>
        </b:NameList>
      </b:Author>
    </b:Author>
    <b:Title>NIZKP to Achieve Authentication in Ad-hoc Networks</b:Title>
    <b:Year>2013</b:Year>
    <b:PeriodicalTitle>Research Journal of Information Technology</b:PeriodicalTitle>
    <b:Volume>5</b:Volume>
    <b:Issue>3</b:Issue>
    <b:Pages>402-510</b:Pages>
    <b:RefOrder>17</b:RefOrder>
  </b:Source>
  <b:Source>
    <b:Tag>Sch07</b:Tag>
    <b:SourceType>Misc</b:SourceType>
    <b:Guid>{B0AF94B1-AD75-4163-B18D-E4D5F291101B}</b:Guid>
    <b:Title>Elektronische Wahlen unter dem Einsatz kryptografischer Observer</b:Title>
    <b:Year>2007</b:Year>
    <b:City>Gießen</b:City>
    <b:Author>
      <b:Author>
        <b:NameList>
          <b:Person>
            <b:Last>Schweisgut</b:Last>
            <b:First>Jörn</b:First>
          </b:Person>
        </b:NameList>
      </b:Author>
    </b:Author>
    <b:Medium>Dokument</b:Medium>
    <b:PublicationTitle>Dissertation</b:PublicationTitle>
    <b:CountryRegion>Deutschland</b:CountryRegion>
    <b:Publisher>Fachbereich Mathematik und Informatik, Physik, Geographie. Justus-Liebig-Universität Gießen</b:Publisher>
    <b:RefOrder>3</b:RefOrder>
  </b:Source>
  <b:Source>
    <b:Tag>Rya09</b:Tag>
    <b:SourceType>Report</b:SourceType>
    <b:Guid>{E3E406C6-F418-4F2C-8563-054AC01EA46C}</b:Guid>
    <b:Title>Pretty Good Democracy</b:Title>
    <b:Year>2009</b:Year>
    <b:City>Luxembourg; Melbourne</b:City>
    <b:Author>
      <b:Author>
        <b:NameList>
          <b:Person>
            <b:Last>Ryan</b:Last>
            <b:Middle>Y A</b:Middle>
            <b:First>Peter</b:First>
          </b:Person>
          <b:Person>
            <b:Last>Teague</b:Last>
            <b:First>Vanessa</b:First>
          </b:Person>
        </b:NameList>
      </b:Author>
      <b:Editor>
        <b:NameList>
          <b:Person>
            <b:Last>University of Luxembourg</b:Last>
          </b:Person>
          <b:Person>
            <b:Last>University of Melbourne</b:Last>
          </b:Person>
        </b:NameList>
      </b:Editor>
    </b:Author>
    <b:Month>September</b:Month>
    <b:Day>10</b:Day>
    <b:Department>Dept. Computer Science and Communications</b:Department>
    <b:Institution>University of Luxembourg; University of Melbourne</b:Institution>
    <b:ThesisType>Proposal</b:ThesisType>
    <b:RefOrder>18</b:RefOrder>
  </b:Source>
  <b:Source>
    <b:Tag>Dec13</b:Tag>
    <b:SourceType>Report</b:SourceType>
    <b:Guid>{AA4E230C-F72A-4B19-8144-CD3161C86478}</b:Guid>
    <b:Title>Information Propagation in the Bitcoin Network</b:Title>
    <b:Year>2013</b:Year>
    <b:ConferenceName>13-th IEEE International Conference on Peer-to-Peer Computing</b:ConferenceName>
    <b:City>Zürich</b:City>
    <b:Author>
      <b:Author>
        <b:NameList>
          <b:Person>
            <b:Last>Decker</b:Last>
            <b:First>Christian</b:First>
          </b:Person>
          <b:Person>
            <b:Last>Wattenhofer</b:Last>
            <b:First>Roger</b:First>
          </b:Person>
        </b:NameList>
      </b:Author>
    </b:Author>
    <b:Institution>ETH Zurich; Microsoft Research</b:Institution>
    <b:RefOrder>19</b:RefOrder>
  </b:Source>
  <b:Source>
    <b:Tag>Vol06</b:Tag>
    <b:SourceType>Report</b:SourceType>
    <b:Guid>{237DF367-5655-40B0-99F3-EF12899A49B2}</b:Guid>
    <b:Title>Overview Online-Wahlen</b:Title>
    <b:Year>2006</b:Year>
    <b:Month>1</b:Month>
    <b:Author>
      <b:Author>
        <b:NameList>
          <b:Person>
            <b:Last>Volkamer</b:Last>
            <b:First>Melanie</b:First>
          </b:Person>
          <b:Person>
            <b:Last>Krimmer</b:Last>
            <b:First>Robert</b:First>
          </b:Person>
        </b:NameList>
      </b:Author>
    </b:Author>
    <b:Pages>13</b:Pages>
    <b:RefOrder>20</b:RefOrder>
  </b:Source>
</b:Sources>
</file>

<file path=customXml/itemProps1.xml><?xml version="1.0" encoding="utf-8"?>
<ds:datastoreItem xmlns:ds="http://schemas.openxmlformats.org/officeDocument/2006/customXml" ds:itemID="{16179706-9899-42F4-9695-CDFC0499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5995</Words>
  <Characters>37775</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277</cp:revision>
  <cp:lastPrinted>2016-11-17T13:18:00Z</cp:lastPrinted>
  <dcterms:created xsi:type="dcterms:W3CDTF">2016-06-11T07:43:00Z</dcterms:created>
  <dcterms:modified xsi:type="dcterms:W3CDTF">2016-11-17T14:44:00Z</dcterms:modified>
</cp:coreProperties>
</file>